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A3CD0" w14:textId="77777777" w:rsidR="00D05339" w:rsidRPr="0025485E" w:rsidRDefault="0025485E" w:rsidP="0025485E">
      <w:pPr>
        <w:tabs>
          <w:tab w:val="left" w:pos="3116"/>
        </w:tabs>
        <w:jc w:val="center"/>
        <w:rPr>
          <w:sz w:val="40"/>
          <w:szCs w:val="40"/>
        </w:rPr>
      </w:pPr>
      <w:r>
        <w:rPr>
          <w:sz w:val="40"/>
          <w:szCs w:val="40"/>
        </w:rPr>
        <w:t>Brugertest</w:t>
      </w:r>
      <w:r w:rsidRPr="0025485E">
        <w:rPr>
          <w:sz w:val="40"/>
          <w:szCs w:val="40"/>
        </w:rPr>
        <w:t xml:space="preserve"> af Pristjek220</w:t>
      </w:r>
    </w:p>
    <w:p w14:paraId="012BD6CD" w14:textId="6757DC26" w:rsidR="00AD70A5" w:rsidRDefault="0025485E" w:rsidP="0025485E">
      <w:pPr>
        <w:tabs>
          <w:tab w:val="left" w:pos="3116"/>
        </w:tabs>
      </w:pPr>
      <w:r>
        <w:t xml:space="preserve">Vi har lavet et semesterprojekt, som kan vise priser på </w:t>
      </w:r>
      <w:r w:rsidR="00B76D22">
        <w:t xml:space="preserve">produkter </w:t>
      </w:r>
      <w:r>
        <w:t xml:space="preserve">i en </w:t>
      </w:r>
      <w:r w:rsidR="00B76D22">
        <w:t>forretning</w:t>
      </w:r>
      <w:r>
        <w:t xml:space="preserve">, samt lave en </w:t>
      </w:r>
      <w:r w:rsidR="00B76D22">
        <w:t xml:space="preserve">indkøbsliste </w:t>
      </w:r>
      <w:r w:rsidR="00406180">
        <w:t>og derefter fortælle hvilke</w:t>
      </w:r>
      <w:r>
        <w:t xml:space="preserve"> forretning</w:t>
      </w:r>
      <w:r w:rsidR="00406180">
        <w:t>er</w:t>
      </w:r>
      <w:r>
        <w:t xml:space="preserve"> der er billigst. Du er blevet udvalgt til at lave en brugertest af Pristjek220, hvor der bliver testet funktionaliteten og </w:t>
      </w:r>
      <w:r w:rsidR="00406180">
        <w:t>brugerinterface</w:t>
      </w:r>
      <w:r w:rsidR="00B76D22">
        <w:t>t</w:t>
      </w:r>
      <w:r>
        <w:t xml:space="preserve">. Hvis der bliver fundet fejl undervejs eller der er tvivl, </w:t>
      </w:r>
      <w:r w:rsidR="00941FE5">
        <w:t>sig det til den tilsynshørende</w:t>
      </w:r>
      <w:r>
        <w:t xml:space="preserve"> det er vigtig information. Det er ikke dig der bliver testet, tværtimod er det Pristjek220. Du skal ikke føle dig dum, hvis du ikke kan løse den pågældende opgave, det betyder</w:t>
      </w:r>
      <w:r w:rsidR="00B76D22">
        <w:t>,</w:t>
      </w:r>
      <w:r>
        <w:t xml:space="preserve"> at der er fejl i vores program, eller ting vi skal have lavet om</w:t>
      </w:r>
      <w:r w:rsidR="00406180">
        <w:t>. Gennem brugertesten må du ger</w:t>
      </w:r>
      <w:r w:rsidR="00AA6094">
        <w:t>ne kommenter</w:t>
      </w:r>
      <w:r w:rsidR="00B76D22">
        <w:t>e</w:t>
      </w:r>
      <w:r w:rsidR="00AA6094">
        <w:t xml:space="preserve"> mangler og fejl undervejs, samt ros.</w:t>
      </w:r>
      <w:r w:rsidR="00406180">
        <w:t xml:space="preserve"> </w:t>
      </w:r>
      <w:r w:rsidR="00AD70A5">
        <w:t>Inden du starter testen skal du have noget at skrive på og med.</w:t>
      </w:r>
      <w:r w:rsidR="00406180">
        <w:t xml:space="preserve"> </w:t>
      </w:r>
    </w:p>
    <w:p w14:paraId="09DC24C8" w14:textId="77777777" w:rsidR="0025485E" w:rsidRDefault="00AA6094" w:rsidP="0025485E">
      <w:pPr>
        <w:tabs>
          <w:tab w:val="left" w:pos="3116"/>
        </w:tabs>
      </w:pPr>
      <w:r>
        <w:t>HUSK det er ikke en test af dig, så bare slap af, tage det roligt og klar opgaven så godt som muligt.</w:t>
      </w:r>
    </w:p>
    <w:p w14:paraId="5D7BC9DF" w14:textId="77777777" w:rsidR="00406180" w:rsidRDefault="00406180" w:rsidP="0025485E">
      <w:pPr>
        <w:tabs>
          <w:tab w:val="left" w:pos="3116"/>
        </w:tabs>
      </w:pPr>
      <w:r>
        <w:t>Held og lykke med opgaven.</w:t>
      </w:r>
    </w:p>
    <w:tbl>
      <w:tblPr>
        <w:tblStyle w:val="TableGrid"/>
        <w:tblW w:w="0" w:type="auto"/>
        <w:tblLook w:val="04A0" w:firstRow="1" w:lastRow="0" w:firstColumn="1" w:lastColumn="0" w:noHBand="0" w:noVBand="1"/>
      </w:tblPr>
      <w:tblGrid>
        <w:gridCol w:w="704"/>
        <w:gridCol w:w="8924"/>
      </w:tblGrid>
      <w:tr w:rsidR="00887535" w:rsidRPr="00B76D22" w14:paraId="17B0550F" w14:textId="77777777" w:rsidTr="00887535">
        <w:tc>
          <w:tcPr>
            <w:tcW w:w="704" w:type="dxa"/>
          </w:tcPr>
          <w:p w14:paraId="70FC64B6" w14:textId="77777777" w:rsidR="00887535" w:rsidRPr="00941FE5" w:rsidRDefault="00887535" w:rsidP="0025485E">
            <w:pPr>
              <w:tabs>
                <w:tab w:val="left" w:pos="3116"/>
              </w:tabs>
              <w:rPr>
                <w:b/>
              </w:rPr>
            </w:pPr>
            <w:r w:rsidRPr="00941FE5">
              <w:rPr>
                <w:b/>
              </w:rPr>
              <w:t>Task</w:t>
            </w:r>
          </w:p>
        </w:tc>
        <w:tc>
          <w:tcPr>
            <w:tcW w:w="8924" w:type="dxa"/>
          </w:tcPr>
          <w:p w14:paraId="1DB08378" w14:textId="77777777" w:rsidR="00887535" w:rsidRPr="00941FE5" w:rsidRDefault="00887535" w:rsidP="0025485E">
            <w:pPr>
              <w:tabs>
                <w:tab w:val="left" w:pos="3116"/>
              </w:tabs>
              <w:rPr>
                <w:b/>
              </w:rPr>
            </w:pPr>
            <w:r w:rsidRPr="00941FE5">
              <w:rPr>
                <w:b/>
              </w:rPr>
              <w:t>Task beskrivelse</w:t>
            </w:r>
          </w:p>
        </w:tc>
      </w:tr>
      <w:tr w:rsidR="00887535" w14:paraId="2FD15282" w14:textId="77777777" w:rsidTr="00887535">
        <w:tc>
          <w:tcPr>
            <w:tcW w:w="704" w:type="dxa"/>
          </w:tcPr>
          <w:p w14:paraId="62BBD858" w14:textId="77777777" w:rsidR="00887535" w:rsidRDefault="00887535" w:rsidP="0025485E">
            <w:pPr>
              <w:tabs>
                <w:tab w:val="left" w:pos="3116"/>
              </w:tabs>
            </w:pPr>
            <w:r>
              <w:t>1</w:t>
            </w:r>
          </w:p>
        </w:tc>
        <w:tc>
          <w:tcPr>
            <w:tcW w:w="8924" w:type="dxa"/>
          </w:tcPr>
          <w:p w14:paraId="5B679523" w14:textId="1245D337" w:rsidR="00887535" w:rsidRDefault="00941FE5" w:rsidP="00E54396">
            <w:pPr>
              <w:tabs>
                <w:tab w:val="left" w:pos="3116"/>
              </w:tabs>
            </w:pPr>
            <w:r>
              <w:t>Der er åbnet en to nye forretninger som hedder ’</w:t>
            </w:r>
            <w:proofErr w:type="spellStart"/>
            <w:r>
              <w:t>Meny</w:t>
            </w:r>
            <w:proofErr w:type="spellEnd"/>
            <w:r>
              <w:t>’ og ’Super Spar’ og de vil gerne have deres sortiment til</w:t>
            </w:r>
            <w:r w:rsidR="00E54396">
              <w:t xml:space="preserve"> at være en del af Pristjek220.</w:t>
            </w:r>
          </w:p>
        </w:tc>
      </w:tr>
      <w:tr w:rsidR="00887535" w14:paraId="1C889EE6" w14:textId="77777777" w:rsidTr="00887535">
        <w:tc>
          <w:tcPr>
            <w:tcW w:w="704" w:type="dxa"/>
          </w:tcPr>
          <w:p w14:paraId="0C570332" w14:textId="77777777" w:rsidR="00887535" w:rsidRDefault="00887535" w:rsidP="0025485E">
            <w:pPr>
              <w:tabs>
                <w:tab w:val="left" w:pos="3116"/>
              </w:tabs>
            </w:pPr>
            <w:r>
              <w:t>2</w:t>
            </w:r>
          </w:p>
        </w:tc>
        <w:tc>
          <w:tcPr>
            <w:tcW w:w="8924" w:type="dxa"/>
          </w:tcPr>
          <w:p w14:paraId="012250F6" w14:textId="009B0F6C" w:rsidR="00887535" w:rsidRDefault="00941FE5" w:rsidP="007473C7">
            <w:pPr>
              <w:tabs>
                <w:tab w:val="left" w:pos="3116"/>
              </w:tabs>
            </w:pPr>
            <w:r>
              <w:t>Efter nogle år opkøber ’</w:t>
            </w:r>
            <w:proofErr w:type="spellStart"/>
            <w:r>
              <w:t>Meny</w:t>
            </w:r>
            <w:proofErr w:type="spellEnd"/>
            <w:r>
              <w:t xml:space="preserve">’ forretningen ’Super Spar’, derfor skal </w:t>
            </w:r>
            <w:r w:rsidR="007473C7">
              <w:t>’Super Spar’</w:t>
            </w:r>
            <w:r>
              <w:t xml:space="preserve"> ikke have deres sortiment i Pristjek220 mere. </w:t>
            </w:r>
          </w:p>
        </w:tc>
      </w:tr>
      <w:tr w:rsidR="00887535" w14:paraId="008236BD" w14:textId="77777777" w:rsidTr="00887535">
        <w:tc>
          <w:tcPr>
            <w:tcW w:w="704" w:type="dxa"/>
          </w:tcPr>
          <w:p w14:paraId="40449381" w14:textId="77777777" w:rsidR="00887535" w:rsidRDefault="00887535" w:rsidP="0025485E">
            <w:pPr>
              <w:tabs>
                <w:tab w:val="left" w:pos="3116"/>
              </w:tabs>
            </w:pPr>
            <w:r>
              <w:t>3</w:t>
            </w:r>
          </w:p>
        </w:tc>
        <w:tc>
          <w:tcPr>
            <w:tcW w:w="8924" w:type="dxa"/>
          </w:tcPr>
          <w:p w14:paraId="21DB98D0" w14:textId="7683C9E9" w:rsidR="00887535" w:rsidRDefault="007473C7" w:rsidP="007473C7">
            <w:pPr>
              <w:tabs>
                <w:tab w:val="left" w:pos="3116"/>
              </w:tabs>
            </w:pPr>
            <w:r>
              <w:t xml:space="preserve">Du er forretnings bestyrer i </w:t>
            </w:r>
            <w:r w:rsidR="001036E7">
              <w:t>’</w:t>
            </w:r>
            <w:proofErr w:type="spellStart"/>
            <w:r w:rsidR="001036E7">
              <w:t>M</w:t>
            </w:r>
            <w:r w:rsidR="00BB63AE">
              <w:t>eny</w:t>
            </w:r>
            <w:proofErr w:type="spellEnd"/>
            <w:r w:rsidR="00BB63AE">
              <w:t>’</w:t>
            </w:r>
            <w:r>
              <w:t xml:space="preserve"> og har 5 produkter som skal</w:t>
            </w:r>
            <w:r w:rsidR="00537C0E">
              <w:t xml:space="preserve"> til</w:t>
            </w:r>
            <w:r w:rsidR="001036E7">
              <w:t xml:space="preserve"> deres sortiment efter deres fusion med ’Super Spar’. </w:t>
            </w:r>
          </w:p>
        </w:tc>
      </w:tr>
      <w:tr w:rsidR="00887535" w14:paraId="630E1011" w14:textId="77777777" w:rsidTr="00887535">
        <w:tc>
          <w:tcPr>
            <w:tcW w:w="704" w:type="dxa"/>
          </w:tcPr>
          <w:p w14:paraId="1E7A959A" w14:textId="35D46EB0" w:rsidR="00887535" w:rsidRDefault="00941FF9" w:rsidP="0025485E">
            <w:pPr>
              <w:tabs>
                <w:tab w:val="left" w:pos="3116"/>
              </w:tabs>
            </w:pPr>
            <w:r>
              <w:t>4</w:t>
            </w:r>
          </w:p>
        </w:tc>
        <w:tc>
          <w:tcPr>
            <w:tcW w:w="8924" w:type="dxa"/>
          </w:tcPr>
          <w:p w14:paraId="5FC9FD7A" w14:textId="13BD32CF" w:rsidR="00887535" w:rsidRDefault="001036E7" w:rsidP="007473C7">
            <w:pPr>
              <w:tabs>
                <w:tab w:val="left" w:pos="3116"/>
              </w:tabs>
            </w:pPr>
            <w:r>
              <w:t xml:space="preserve">Nu har </w:t>
            </w:r>
            <w:r w:rsidR="007473C7">
              <w:t xml:space="preserve">du som forretnings bestyrer i </w:t>
            </w:r>
            <w:r>
              <w:t>’</w:t>
            </w:r>
            <w:proofErr w:type="spellStart"/>
            <w:r>
              <w:t>Meny</w:t>
            </w:r>
            <w:proofErr w:type="spellEnd"/>
            <w:r>
              <w:t>’ fundet ud af efter en undersøgelse</w:t>
            </w:r>
            <w:r w:rsidR="007473C7">
              <w:t>,</w:t>
            </w:r>
            <w:r>
              <w:t xml:space="preserve"> at </w:t>
            </w:r>
            <w:r w:rsidR="007473C7">
              <w:t>jeres</w:t>
            </w:r>
            <w:r>
              <w:t xml:space="preserve"> produkter ikke passer prisklassen, og vil derfor ændre prisen på 3 produkter.</w:t>
            </w:r>
          </w:p>
        </w:tc>
      </w:tr>
      <w:tr w:rsidR="00887535" w14:paraId="2C2035A1" w14:textId="77777777" w:rsidTr="00887535">
        <w:tc>
          <w:tcPr>
            <w:tcW w:w="704" w:type="dxa"/>
          </w:tcPr>
          <w:p w14:paraId="2D8B3D22" w14:textId="77777777" w:rsidR="00887535" w:rsidRDefault="00887535" w:rsidP="0025485E">
            <w:pPr>
              <w:tabs>
                <w:tab w:val="left" w:pos="3116"/>
              </w:tabs>
            </w:pPr>
            <w:r>
              <w:t>5</w:t>
            </w:r>
          </w:p>
        </w:tc>
        <w:tc>
          <w:tcPr>
            <w:tcW w:w="8924" w:type="dxa"/>
          </w:tcPr>
          <w:p w14:paraId="51B51CD7" w14:textId="2EEDD8BD" w:rsidR="00887535" w:rsidRDefault="007473C7" w:rsidP="007473C7">
            <w:pPr>
              <w:tabs>
                <w:tab w:val="left" w:pos="3116"/>
              </w:tabs>
            </w:pPr>
            <w:r>
              <w:t>Der er kommet en fejl i jeres levering til</w:t>
            </w:r>
            <w:r w:rsidR="001036E7">
              <w:t xml:space="preserve"> ’</w:t>
            </w:r>
            <w:proofErr w:type="spellStart"/>
            <w:r w:rsidR="001036E7">
              <w:t>Meny</w:t>
            </w:r>
            <w:proofErr w:type="spellEnd"/>
            <w:r w:rsidR="001036E7">
              <w:t xml:space="preserve">’ </w:t>
            </w:r>
            <w:r>
              <w:t>ikke fået to af j</w:t>
            </w:r>
            <w:r w:rsidR="001036E7">
              <w:t xml:space="preserve">eres produkter. </w:t>
            </w:r>
            <w:r>
              <w:t>Du vil derfor fjerne produkterne. Men</w:t>
            </w:r>
            <w:r w:rsidR="001036E7">
              <w:t xml:space="preserve"> 2 uger efter</w:t>
            </w:r>
            <w:r>
              <w:t xml:space="preserve"> får i ved en fejl</w:t>
            </w:r>
            <w:r w:rsidR="001036E7">
              <w:t xml:space="preserve"> dobbelt sortiment</w:t>
            </w:r>
            <w:r>
              <w:t xml:space="preserve"> af to produkter</w:t>
            </w:r>
            <w:r w:rsidR="001036E7">
              <w:t>.</w:t>
            </w:r>
            <w:r>
              <w:t xml:space="preserve"> Derfor vil du sætte produkterne ind, til en billigere pris da du skal have solgt hele sortimentet.</w:t>
            </w:r>
          </w:p>
        </w:tc>
      </w:tr>
    </w:tbl>
    <w:p w14:paraId="2715DD50" w14:textId="77777777" w:rsidR="00887535" w:rsidRDefault="00887535" w:rsidP="0077236D">
      <w:pPr>
        <w:tabs>
          <w:tab w:val="left" w:pos="3116"/>
        </w:tabs>
      </w:pPr>
    </w:p>
    <w:p w14:paraId="0CD8036F" w14:textId="77777777" w:rsidR="00887535" w:rsidRDefault="00887535" w:rsidP="0077236D">
      <w:pPr>
        <w:tabs>
          <w:tab w:val="left" w:pos="3116"/>
        </w:tabs>
      </w:pPr>
      <w:r>
        <w:t>Nu skal der skiftes til forbrugeren.</w:t>
      </w:r>
    </w:p>
    <w:p w14:paraId="560863BC" w14:textId="77777777" w:rsidR="00887535" w:rsidRDefault="00887535" w:rsidP="0077236D">
      <w:pPr>
        <w:tabs>
          <w:tab w:val="left" w:pos="3116"/>
        </w:tabs>
      </w:pPr>
      <w:r>
        <w:t xml:space="preserve"> </w:t>
      </w:r>
    </w:p>
    <w:tbl>
      <w:tblPr>
        <w:tblStyle w:val="TableGrid"/>
        <w:tblW w:w="0" w:type="auto"/>
        <w:tblLook w:val="04A0" w:firstRow="1" w:lastRow="0" w:firstColumn="1" w:lastColumn="0" w:noHBand="0" w:noVBand="1"/>
      </w:tblPr>
      <w:tblGrid>
        <w:gridCol w:w="704"/>
        <w:gridCol w:w="8924"/>
      </w:tblGrid>
      <w:tr w:rsidR="00887535" w:rsidRPr="00B76D22" w14:paraId="533C9B12" w14:textId="77777777" w:rsidTr="00E205CE">
        <w:tc>
          <w:tcPr>
            <w:tcW w:w="704" w:type="dxa"/>
          </w:tcPr>
          <w:p w14:paraId="1AE6F5CC" w14:textId="77777777" w:rsidR="00887535" w:rsidRPr="00941FE5" w:rsidRDefault="00887535" w:rsidP="00E205CE">
            <w:pPr>
              <w:tabs>
                <w:tab w:val="left" w:pos="3116"/>
              </w:tabs>
              <w:rPr>
                <w:b/>
              </w:rPr>
            </w:pPr>
            <w:r w:rsidRPr="00941FE5">
              <w:rPr>
                <w:b/>
              </w:rPr>
              <w:t>Task</w:t>
            </w:r>
          </w:p>
        </w:tc>
        <w:tc>
          <w:tcPr>
            <w:tcW w:w="8924" w:type="dxa"/>
          </w:tcPr>
          <w:p w14:paraId="29704610" w14:textId="77777777" w:rsidR="00887535" w:rsidRPr="00941FE5" w:rsidRDefault="00887535" w:rsidP="00E205CE">
            <w:pPr>
              <w:tabs>
                <w:tab w:val="left" w:pos="3116"/>
              </w:tabs>
              <w:rPr>
                <w:b/>
              </w:rPr>
            </w:pPr>
            <w:r w:rsidRPr="00941FE5">
              <w:rPr>
                <w:b/>
              </w:rPr>
              <w:t>Task beskrivelse</w:t>
            </w:r>
          </w:p>
        </w:tc>
      </w:tr>
      <w:tr w:rsidR="00887535" w14:paraId="20BE6594" w14:textId="77777777" w:rsidTr="00E205CE">
        <w:tc>
          <w:tcPr>
            <w:tcW w:w="704" w:type="dxa"/>
          </w:tcPr>
          <w:p w14:paraId="5715D169" w14:textId="200D7A08" w:rsidR="00887535" w:rsidRDefault="00941FF9" w:rsidP="00E205CE">
            <w:pPr>
              <w:tabs>
                <w:tab w:val="left" w:pos="3116"/>
              </w:tabs>
            </w:pPr>
            <w:r>
              <w:t>6</w:t>
            </w:r>
          </w:p>
        </w:tc>
        <w:tc>
          <w:tcPr>
            <w:tcW w:w="8924" w:type="dxa"/>
          </w:tcPr>
          <w:p w14:paraId="7B0F9B1B" w14:textId="76258C7E" w:rsidR="00887535" w:rsidRDefault="003B773C" w:rsidP="00F0656A">
            <w:pPr>
              <w:tabs>
                <w:tab w:val="left" w:pos="3116"/>
              </w:tabs>
            </w:pPr>
            <w:r>
              <w:t>Du står i en fo</w:t>
            </w:r>
            <w:r w:rsidR="00F0656A">
              <w:t>rretning og kigger på en banan</w:t>
            </w:r>
            <w:r>
              <w:t xml:space="preserve"> og syntes de</w:t>
            </w:r>
            <w:r w:rsidR="00F0656A">
              <w:t>n er lidt dyr</w:t>
            </w:r>
            <w:r>
              <w:t>. Kig derfor om du kan få det billigere i en anden forretning, og se om du kan spare nogle p</w:t>
            </w:r>
            <w:r w:rsidR="00BB63AE">
              <w:t>enge ved at gå til en anden forretning</w:t>
            </w:r>
            <w:r>
              <w:t>.</w:t>
            </w:r>
          </w:p>
        </w:tc>
      </w:tr>
      <w:tr w:rsidR="00887535" w14:paraId="29808740" w14:textId="77777777" w:rsidTr="00E205CE">
        <w:tc>
          <w:tcPr>
            <w:tcW w:w="704" w:type="dxa"/>
          </w:tcPr>
          <w:p w14:paraId="434BA187" w14:textId="7C3EA965" w:rsidR="00887535" w:rsidRDefault="00941FF9" w:rsidP="00E205CE">
            <w:pPr>
              <w:tabs>
                <w:tab w:val="left" w:pos="3116"/>
              </w:tabs>
            </w:pPr>
            <w:r>
              <w:t>7</w:t>
            </w:r>
          </w:p>
        </w:tc>
        <w:tc>
          <w:tcPr>
            <w:tcW w:w="8924" w:type="dxa"/>
          </w:tcPr>
          <w:p w14:paraId="47808BD0" w14:textId="015208CE" w:rsidR="00BD0639" w:rsidRDefault="00F0656A" w:rsidP="00F0656A">
            <w:pPr>
              <w:tabs>
                <w:tab w:val="left" w:pos="3116"/>
              </w:tabs>
            </w:pPr>
            <w:r>
              <w:t>Du står derhjemme og skal huske at handle ind til en</w:t>
            </w:r>
            <w:r w:rsidR="003B773C">
              <w:t xml:space="preserve"> salat til frokost. Find ud af hvor du skal handle produkterne til din salat og få det sendt til din mail så du kan tage ud at handle.</w:t>
            </w:r>
          </w:p>
        </w:tc>
      </w:tr>
      <w:tr w:rsidR="00887535" w14:paraId="7F593150" w14:textId="77777777" w:rsidTr="00E205CE">
        <w:tc>
          <w:tcPr>
            <w:tcW w:w="704" w:type="dxa"/>
          </w:tcPr>
          <w:p w14:paraId="42D1702D" w14:textId="4874876E" w:rsidR="00887535" w:rsidRDefault="00941FF9" w:rsidP="00E205CE">
            <w:pPr>
              <w:tabs>
                <w:tab w:val="left" w:pos="3116"/>
              </w:tabs>
            </w:pPr>
            <w:r>
              <w:t>8</w:t>
            </w:r>
          </w:p>
        </w:tc>
        <w:tc>
          <w:tcPr>
            <w:tcW w:w="8924" w:type="dxa"/>
          </w:tcPr>
          <w:p w14:paraId="77C94496" w14:textId="68ACD69C" w:rsidR="00887535" w:rsidRDefault="003B773C" w:rsidP="00F0656A">
            <w:pPr>
              <w:tabs>
                <w:tab w:val="left" w:pos="3116"/>
              </w:tabs>
            </w:pPr>
            <w:r>
              <w:t>Du har fået då</w:t>
            </w:r>
            <w:r w:rsidR="00CB6BEF">
              <w:t>rlig behandling en af forretningen</w:t>
            </w:r>
            <w:r>
              <w:t>, der har deres sortiment i Pristjek220. Fjern derfor forretningen f</w:t>
            </w:r>
            <w:r w:rsidR="00CB6BEF">
              <w:t>or</w:t>
            </w:r>
            <w:r w:rsidR="00546B13">
              <w:t xml:space="preserve"> din</w:t>
            </w:r>
            <w:r w:rsidR="00CB6BEF">
              <w:t xml:space="preserve"> søgningen</w:t>
            </w:r>
            <w:r w:rsidR="00546B13">
              <w:t xml:space="preserve"> omkring dit salat indkøb</w:t>
            </w:r>
            <w:r w:rsidR="00F0656A">
              <w:t xml:space="preserve"> og husk</w:t>
            </w:r>
            <w:r w:rsidR="00A92607">
              <w:t xml:space="preserve"> den nye liste</w:t>
            </w:r>
            <w:r w:rsidR="00F0656A">
              <w:t xml:space="preserve"> </w:t>
            </w:r>
            <w:r w:rsidR="00A92607">
              <w:t>når du skal ud og handle</w:t>
            </w:r>
            <w:r>
              <w:t xml:space="preserve">. </w:t>
            </w:r>
          </w:p>
        </w:tc>
      </w:tr>
      <w:tr w:rsidR="00887535" w14:paraId="241ADFD4" w14:textId="77777777" w:rsidTr="00E205CE">
        <w:tc>
          <w:tcPr>
            <w:tcW w:w="704" w:type="dxa"/>
          </w:tcPr>
          <w:p w14:paraId="1BC5CFF6" w14:textId="5FDEF50F" w:rsidR="00887535" w:rsidRDefault="00941FF9" w:rsidP="00E205CE">
            <w:pPr>
              <w:tabs>
                <w:tab w:val="left" w:pos="3116"/>
              </w:tabs>
            </w:pPr>
            <w:r>
              <w:t>9</w:t>
            </w:r>
          </w:p>
        </w:tc>
        <w:tc>
          <w:tcPr>
            <w:tcW w:w="8924" w:type="dxa"/>
          </w:tcPr>
          <w:p w14:paraId="0EC7DAA0" w14:textId="3CAC8119" w:rsidR="00887535" w:rsidRDefault="003B773C" w:rsidP="00A92607">
            <w:pPr>
              <w:tabs>
                <w:tab w:val="left" w:pos="3116"/>
              </w:tabs>
            </w:pPr>
            <w:r>
              <w:t>Nu har du været ude og køb</w:t>
            </w:r>
            <w:r w:rsidR="00A92607">
              <w:t>e din salat</w:t>
            </w:r>
            <w:r>
              <w:t xml:space="preserve">, men du skal huske at købe ind </w:t>
            </w:r>
            <w:r w:rsidR="00AD55BB">
              <w:t>til pandekager</w:t>
            </w:r>
            <w:r>
              <w:t xml:space="preserve"> til festen i morgen, og det skal bare købes så billigt som </w:t>
            </w:r>
            <w:bookmarkStart w:id="0" w:name="_GoBack"/>
            <w:bookmarkEnd w:id="0"/>
            <w:r>
              <w:t>muligt, da det er sidst på måneden.</w:t>
            </w:r>
          </w:p>
        </w:tc>
      </w:tr>
      <w:tr w:rsidR="00887535" w14:paraId="1736DA38" w14:textId="77777777" w:rsidTr="00E205CE">
        <w:tc>
          <w:tcPr>
            <w:tcW w:w="704" w:type="dxa"/>
          </w:tcPr>
          <w:p w14:paraId="3609883B" w14:textId="2B0C508E" w:rsidR="00887535" w:rsidRDefault="00941FF9" w:rsidP="00E205CE">
            <w:pPr>
              <w:tabs>
                <w:tab w:val="left" w:pos="3116"/>
              </w:tabs>
            </w:pPr>
            <w:r>
              <w:t>10</w:t>
            </w:r>
          </w:p>
        </w:tc>
        <w:tc>
          <w:tcPr>
            <w:tcW w:w="8924" w:type="dxa"/>
          </w:tcPr>
          <w:p w14:paraId="26BC0C76" w14:textId="4FAC8F6F" w:rsidR="00887535" w:rsidRDefault="003B773C" w:rsidP="0082343C">
            <w:pPr>
              <w:tabs>
                <w:tab w:val="left" w:pos="3116"/>
              </w:tabs>
            </w:pPr>
            <w:r>
              <w:t>Pludselig kommer der en masse personer</w:t>
            </w:r>
            <w:r w:rsidR="007E2489">
              <w:t>,</w:t>
            </w:r>
            <w:r>
              <w:t xml:space="preserve"> der vil være med til festen i morgen</w:t>
            </w:r>
            <w:r w:rsidR="007E2489">
              <w:t>,</w:t>
            </w:r>
            <w:r>
              <w:t xml:space="preserve"> så du sk</w:t>
            </w:r>
            <w:r w:rsidR="0082343C">
              <w:t>al ud og købe ind til tre gange så mange pandekager</w:t>
            </w:r>
            <w:r w:rsidR="007E2489">
              <w:t>. Husk at tage din indkøbsliste med, så du skal hus</w:t>
            </w:r>
            <w:r w:rsidR="00CB6BEF">
              <w:t>k</w:t>
            </w:r>
            <w:r w:rsidR="007E2489">
              <w:t>e hvad du skal have købt til desserten.</w:t>
            </w:r>
          </w:p>
        </w:tc>
      </w:tr>
    </w:tbl>
    <w:p w14:paraId="2E5E5788" w14:textId="77777777" w:rsidR="0077236D" w:rsidRDefault="0077236D" w:rsidP="00BD0639">
      <w:pPr>
        <w:tabs>
          <w:tab w:val="left" w:pos="3116"/>
        </w:tabs>
      </w:pPr>
    </w:p>
    <w:sectPr w:rsidR="007723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08FF"/>
    <w:multiLevelType w:val="hybridMultilevel"/>
    <w:tmpl w:val="F39660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4A84915"/>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17C6EFF"/>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D2"/>
    <w:rsid w:val="001036E7"/>
    <w:rsid w:val="0025485E"/>
    <w:rsid w:val="00317E09"/>
    <w:rsid w:val="003B773C"/>
    <w:rsid w:val="00406180"/>
    <w:rsid w:val="00537C0E"/>
    <w:rsid w:val="00546B13"/>
    <w:rsid w:val="00563CD2"/>
    <w:rsid w:val="005E4441"/>
    <w:rsid w:val="00695ADD"/>
    <w:rsid w:val="006C661B"/>
    <w:rsid w:val="0071166C"/>
    <w:rsid w:val="007473C7"/>
    <w:rsid w:val="0077236D"/>
    <w:rsid w:val="007E2489"/>
    <w:rsid w:val="0082343C"/>
    <w:rsid w:val="00887535"/>
    <w:rsid w:val="00941FE5"/>
    <w:rsid w:val="00941FF9"/>
    <w:rsid w:val="009B1234"/>
    <w:rsid w:val="00A92607"/>
    <w:rsid w:val="00AA6094"/>
    <w:rsid w:val="00AD55BB"/>
    <w:rsid w:val="00AD70A5"/>
    <w:rsid w:val="00B76D22"/>
    <w:rsid w:val="00BB63AE"/>
    <w:rsid w:val="00BD0639"/>
    <w:rsid w:val="00C80A5A"/>
    <w:rsid w:val="00CB6BEF"/>
    <w:rsid w:val="00D018EE"/>
    <w:rsid w:val="00D05339"/>
    <w:rsid w:val="00D272CD"/>
    <w:rsid w:val="00E54396"/>
    <w:rsid w:val="00F065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3EB8"/>
  <w15:chartTrackingRefBased/>
  <w15:docId w15:val="{53E2A22D-9CE0-4A10-832D-D1B1F724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E"/>
    <w:pPr>
      <w:ind w:left="720"/>
      <w:contextualSpacing/>
    </w:pPr>
  </w:style>
  <w:style w:type="table" w:styleId="TableGrid">
    <w:name w:val="Table Grid"/>
    <w:basedOn w:val="TableNormal"/>
    <w:uiPriority w:val="39"/>
    <w:rsid w:val="0088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6D22"/>
    <w:rPr>
      <w:sz w:val="16"/>
      <w:szCs w:val="16"/>
    </w:rPr>
  </w:style>
  <w:style w:type="paragraph" w:styleId="CommentText">
    <w:name w:val="annotation text"/>
    <w:basedOn w:val="Normal"/>
    <w:link w:val="CommentTextChar"/>
    <w:uiPriority w:val="99"/>
    <w:semiHidden/>
    <w:unhideWhenUsed/>
    <w:rsid w:val="00B76D22"/>
    <w:pPr>
      <w:spacing w:line="240" w:lineRule="auto"/>
    </w:pPr>
    <w:rPr>
      <w:sz w:val="20"/>
      <w:szCs w:val="20"/>
    </w:rPr>
  </w:style>
  <w:style w:type="character" w:customStyle="1" w:styleId="CommentTextChar">
    <w:name w:val="Comment Text Char"/>
    <w:basedOn w:val="DefaultParagraphFont"/>
    <w:link w:val="CommentText"/>
    <w:uiPriority w:val="99"/>
    <w:semiHidden/>
    <w:rsid w:val="00B76D22"/>
    <w:rPr>
      <w:sz w:val="20"/>
      <w:szCs w:val="20"/>
    </w:rPr>
  </w:style>
  <w:style w:type="paragraph" w:styleId="CommentSubject">
    <w:name w:val="annotation subject"/>
    <w:basedOn w:val="CommentText"/>
    <w:next w:val="CommentText"/>
    <w:link w:val="CommentSubjectChar"/>
    <w:uiPriority w:val="99"/>
    <w:semiHidden/>
    <w:unhideWhenUsed/>
    <w:rsid w:val="00B76D22"/>
    <w:rPr>
      <w:b/>
      <w:bCs/>
    </w:rPr>
  </w:style>
  <w:style w:type="character" w:customStyle="1" w:styleId="CommentSubjectChar">
    <w:name w:val="Comment Subject Char"/>
    <w:basedOn w:val="CommentTextChar"/>
    <w:link w:val="CommentSubject"/>
    <w:uiPriority w:val="99"/>
    <w:semiHidden/>
    <w:rsid w:val="00B76D22"/>
    <w:rPr>
      <w:b/>
      <w:bCs/>
      <w:sz w:val="20"/>
      <w:szCs w:val="20"/>
    </w:rPr>
  </w:style>
  <w:style w:type="paragraph" w:styleId="BalloonText">
    <w:name w:val="Balloon Text"/>
    <w:basedOn w:val="Normal"/>
    <w:link w:val="BalloonTextChar"/>
    <w:uiPriority w:val="99"/>
    <w:semiHidden/>
    <w:unhideWhenUsed/>
    <w:rsid w:val="00B76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0308E-15AB-4AFC-8DB3-F4B273D8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407</Words>
  <Characters>2485</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10</cp:revision>
  <dcterms:created xsi:type="dcterms:W3CDTF">2016-05-17T10:38:00Z</dcterms:created>
  <dcterms:modified xsi:type="dcterms:W3CDTF">2016-05-19T09:54:00Z</dcterms:modified>
</cp:coreProperties>
</file>