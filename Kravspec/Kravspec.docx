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4B073" w14:textId="77777777" w:rsidR="002362B3" w:rsidRDefault="004B6145" w:rsidP="004B6145">
      <w:pPr>
        <w:pStyle w:val="Title"/>
        <w:jc w:val="center"/>
      </w:pPr>
      <w:r>
        <w:t>Kravspec</w:t>
      </w:r>
    </w:p>
    <w:p w14:paraId="3974BD70" w14:textId="4E944ADA" w:rsidR="007D1A29" w:rsidRDefault="007D1A29" w:rsidP="007D1A29">
      <w:pPr>
        <w:pStyle w:val="Heading1"/>
      </w:pPr>
      <w:r>
        <w:t>Indledning</w:t>
      </w:r>
    </w:p>
    <w:p w14:paraId="2A086CE1" w14:textId="77777777" w:rsidR="007D1A29" w:rsidRPr="007D1A29" w:rsidRDefault="007D1A29" w:rsidP="007D1A29"/>
    <w:p w14:paraId="2D51F535" w14:textId="77777777" w:rsidR="00820940" w:rsidRPr="00820940" w:rsidRDefault="00820940" w:rsidP="00820940"/>
    <w:p w14:paraId="3C38CC65" w14:textId="77777777" w:rsidR="00027C19" w:rsidRDefault="00027C19" w:rsidP="00324B0E">
      <w:pPr>
        <w:pStyle w:val="Heading1"/>
      </w:pPr>
      <w:bookmarkStart w:id="0" w:name="_Toc443577272"/>
      <w:bookmarkStart w:id="1" w:name="_Toc443577273"/>
      <w:r>
        <w:t>Aktør beskrivelse</w:t>
      </w:r>
    </w:p>
    <w:p w14:paraId="50558F58" w14:textId="77777777" w:rsidR="00405C5F" w:rsidRDefault="00405C5F" w:rsidP="00324B0E">
      <w:pPr>
        <w:keepNext/>
      </w:pPr>
      <w:r>
        <w:object w:dxaOrig="6631" w:dyaOrig="5041" w14:anchorId="69AD13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45pt;height:252pt" o:ole="">
            <v:imagedata r:id="rId8" o:title=""/>
          </v:shape>
          <o:OLEObject Type="Embed" ProgID="Visio.Drawing.15" ShapeID="_x0000_i1025" DrawAspect="Content" ObjectID="_1518513921" r:id="rId9"/>
        </w:object>
      </w:r>
    </w:p>
    <w:p w14:paraId="00E4CF5A" w14:textId="6980DE04" w:rsidR="00405C5F" w:rsidRDefault="00405C5F" w:rsidP="00324B0E">
      <w:pPr>
        <w:pStyle w:val="Caption"/>
      </w:pPr>
      <w:bookmarkStart w:id="2" w:name="_Ref444608701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2"/>
      <w:r>
        <w:t>: Aktør kontekst diagram for Pristjek220</w:t>
      </w:r>
    </w:p>
    <w:p w14:paraId="68503EAA" w14:textId="0F8E6C36" w:rsidR="00405C5F" w:rsidRPr="00405C5F" w:rsidRDefault="00405C5F" w:rsidP="00324B0E">
      <w:r>
        <w:t xml:space="preserve">På </w:t>
      </w:r>
      <w:r w:rsidR="00324B0E">
        <w:fldChar w:fldCharType="begin"/>
      </w:r>
      <w:r w:rsidR="00324B0E">
        <w:instrText xml:space="preserve"> REF _Ref444608701 \h </w:instrText>
      </w:r>
      <w:r w:rsidR="00324B0E">
        <w:fldChar w:fldCharType="separate"/>
      </w:r>
      <w:r w:rsidR="00324B0E">
        <w:t xml:space="preserve">Figur </w:t>
      </w:r>
      <w:r w:rsidR="00324B0E">
        <w:rPr>
          <w:noProof/>
        </w:rPr>
        <w:t>1</w:t>
      </w:r>
      <w:r w:rsidR="00324B0E">
        <w:fldChar w:fldCharType="end"/>
      </w:r>
      <w:r w:rsidR="00324B0E">
        <w:t>, ses aktør kontekst diagrammet for Pristjek220, som viser de forskellige aktører.</w:t>
      </w:r>
    </w:p>
    <w:p w14:paraId="6A0605DF" w14:textId="5A158D3C" w:rsidR="00180E50" w:rsidRDefault="00405C5F" w:rsidP="00324B0E">
      <w:pPr>
        <w:pStyle w:val="ListParagraph"/>
        <w:numPr>
          <w:ilvl w:val="0"/>
          <w:numId w:val="7"/>
        </w:numPr>
      </w:pPr>
      <w:r>
        <w:t>Forbrugeren</w:t>
      </w:r>
    </w:p>
    <w:p w14:paraId="041C2B49" w14:textId="3D88348D" w:rsidR="00180E50" w:rsidRDefault="00405C5F" w:rsidP="00324B0E">
      <w:pPr>
        <w:pStyle w:val="ListParagraph"/>
        <w:numPr>
          <w:ilvl w:val="1"/>
          <w:numId w:val="7"/>
        </w:numPr>
      </w:pPr>
      <w:r>
        <w:t>Forbrugeren</w:t>
      </w:r>
      <w:r w:rsidR="00180E50">
        <w:t xml:space="preserve"> er den almindelige bruger af Pristjek220, som til daglig bruger Pristjek til og finde ud af hvor han skal handle sine </w:t>
      </w:r>
      <w:r w:rsidR="000215AD">
        <w:t>indkøb</w:t>
      </w:r>
    </w:p>
    <w:p w14:paraId="47B538E1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Forretningsmanager</w:t>
      </w:r>
    </w:p>
    <w:p w14:paraId="0E53F3C5" w14:textId="77777777" w:rsidR="000215AD" w:rsidRDefault="000215AD" w:rsidP="00324B0E">
      <w:pPr>
        <w:pStyle w:val="ListParagraph"/>
        <w:numPr>
          <w:ilvl w:val="1"/>
          <w:numId w:val="7"/>
        </w:numPr>
      </w:pPr>
      <w:r>
        <w:t>Forretningsmanageren er bestyreren af en butikskæde, som sørger for at butikkens vare passer med programmet og priserne passer.</w:t>
      </w:r>
    </w:p>
    <w:p w14:paraId="45BB92D9" w14:textId="77777777" w:rsidR="00180E50" w:rsidRDefault="00180E50" w:rsidP="00324B0E">
      <w:pPr>
        <w:pStyle w:val="ListParagraph"/>
        <w:numPr>
          <w:ilvl w:val="0"/>
          <w:numId w:val="7"/>
        </w:numPr>
      </w:pPr>
      <w:r>
        <w:t>Administrator</w:t>
      </w:r>
    </w:p>
    <w:p w14:paraId="47FD7735" w14:textId="77777777" w:rsidR="000215AD" w:rsidRPr="00180E50" w:rsidRDefault="000215AD" w:rsidP="00324B0E">
      <w:pPr>
        <w:pStyle w:val="ListParagraph"/>
        <w:numPr>
          <w:ilvl w:val="1"/>
          <w:numId w:val="7"/>
        </w:numPr>
      </w:pPr>
      <w:r>
        <w:t>Administratoren står for forretningerne og at slette varer, som ikke længere bruges af forretningsmanagerne.</w:t>
      </w:r>
    </w:p>
    <w:bookmarkEnd w:id="0"/>
    <w:p w14:paraId="3F0C66C0" w14:textId="77777777" w:rsidR="00324B0E" w:rsidRDefault="00324B0E" w:rsidP="00324B0E">
      <w:pPr>
        <w:pStyle w:val="Heading1"/>
      </w:pPr>
      <w:r>
        <w:t>User stories</w:t>
      </w:r>
    </w:p>
    <w:p w14:paraId="59CE9D8E" w14:textId="77777777" w:rsidR="00324B0E" w:rsidRDefault="00324B0E" w:rsidP="00324B0E">
      <w:r>
        <w:t>User stories er rangeret efter hvor vigtige de er, sådan at de mest relevante user stories for produktet, bliver beskrevet først.</w:t>
      </w:r>
    </w:p>
    <w:p w14:paraId="0D7F6E4D" w14:textId="77777777" w:rsidR="008B2BFD" w:rsidRPr="002362B3" w:rsidRDefault="008B2BFD" w:rsidP="00324B0E"/>
    <w:p w14:paraId="6CB72CDA" w14:textId="77777777" w:rsidR="008B2BFD" w:rsidRPr="0091662F" w:rsidRDefault="008B2BFD" w:rsidP="00324B0E">
      <w:pPr>
        <w:pStyle w:val="Heading2"/>
      </w:pPr>
      <w:bookmarkStart w:id="3" w:name="_Toc443577276"/>
      <w:r w:rsidRPr="0091662F">
        <w:lastRenderedPageBreak/>
        <w:t xml:space="preserve">Tilføj </w:t>
      </w:r>
      <w:r>
        <w:t>vare til forretning</w:t>
      </w:r>
      <w:bookmarkEnd w:id="3"/>
    </w:p>
    <w:p w14:paraId="4A409FD4" w14:textId="77777777" w:rsidR="008B2BFD" w:rsidRPr="0058005B" w:rsidRDefault="008B2BFD" w:rsidP="00324B0E">
      <w:pPr>
        <w:rPr>
          <w:b/>
        </w:rPr>
      </w:pPr>
      <w:r w:rsidRPr="0058005B">
        <w:rPr>
          <w:b/>
        </w:rPr>
        <w:t>Beskrivelse:</w:t>
      </w:r>
    </w:p>
    <w:p w14:paraId="2C4072F1" w14:textId="2D27D5A0" w:rsidR="008B2BFD" w:rsidRDefault="008B2BFD" w:rsidP="00324B0E">
      <w:r>
        <w:t xml:space="preserve">Som en forretningsmanager af Pristjek220 vil jeg kunne </w:t>
      </w:r>
      <w:r w:rsidR="00F72D96">
        <w:t>tilføje en</w:t>
      </w:r>
      <w:r>
        <w:t xml:space="preserve"> vare og derefter tilføje den til min forretning, med den pris, som varen har i den forretning.</w:t>
      </w:r>
    </w:p>
    <w:p w14:paraId="3F8642BF" w14:textId="77777777" w:rsidR="008B2BFD" w:rsidRDefault="008B2BFD" w:rsidP="00324B0E">
      <w:pPr>
        <w:rPr>
          <w:b/>
        </w:rPr>
      </w:pPr>
      <w:r>
        <w:rPr>
          <w:b/>
        </w:rPr>
        <w:t>Accepteringskriterier:</w:t>
      </w:r>
    </w:p>
    <w:p w14:paraId="1CBB5FE6" w14:textId="0FC46AEF" w:rsidR="008B2BFD" w:rsidRDefault="008B2BFD" w:rsidP="00324B0E">
      <w:r>
        <w:t>Informationerne om varen til for</w:t>
      </w:r>
      <w:r w:rsidR="00F72D96">
        <w:t>r</w:t>
      </w:r>
      <w:r>
        <w:t>e</w:t>
      </w:r>
      <w:r w:rsidR="00F72D96">
        <w:t>t</w:t>
      </w:r>
      <w:r>
        <w:t xml:space="preserve">nings relationen gemmes i </w:t>
      </w:r>
      <w:r w:rsidR="00946AB0">
        <w:t>Pristjek220</w:t>
      </w:r>
      <w:r>
        <w:t>s database.</w:t>
      </w:r>
    </w:p>
    <w:p w14:paraId="5B5AAB1B" w14:textId="182F2C91" w:rsidR="008B2BFD" w:rsidRDefault="008B2BFD" w:rsidP="00324B0E">
      <w:r>
        <w:t>Prisen for varen tilføjes kun til</w:t>
      </w:r>
      <w:r w:rsidR="00432CE1">
        <w:t xml:space="preserve"> databasen, for</w:t>
      </w:r>
      <w:r>
        <w:t xml:space="preserve"> den specifikke vare der er valgt.</w:t>
      </w:r>
    </w:p>
    <w:p w14:paraId="40631F9F" w14:textId="11F246F7" w:rsidR="008B2BFD" w:rsidRDefault="00432CE1" w:rsidP="00324B0E">
      <w:r>
        <w:t xml:space="preserve">Hvis varen </w:t>
      </w:r>
      <w:r w:rsidR="008B2BFD">
        <w:t xml:space="preserve">findes i </w:t>
      </w:r>
      <w:r w:rsidR="00D2326A">
        <w:t>Pristjek220</w:t>
      </w:r>
      <w:r w:rsidR="00F72D96">
        <w:t>’s database</w:t>
      </w:r>
      <w:r w:rsidR="008B2BFD">
        <w:t xml:space="preserve"> bliver de</w:t>
      </w:r>
      <w:r>
        <w:t>n</w:t>
      </w:r>
      <w:r w:rsidR="00F72D96">
        <w:t>ne vare benyttet</w:t>
      </w:r>
      <w:r w:rsidR="008B2BFD">
        <w:t>.</w:t>
      </w:r>
    </w:p>
    <w:p w14:paraId="35C0F76C" w14:textId="77777777" w:rsidR="009D7471" w:rsidRDefault="009D7471" w:rsidP="00324B0E"/>
    <w:p w14:paraId="46E0A9D9" w14:textId="51844331" w:rsidR="009D7471" w:rsidRPr="0091662F" w:rsidRDefault="009D7471" w:rsidP="00324B0E">
      <w:pPr>
        <w:pStyle w:val="Heading2"/>
      </w:pPr>
      <w:bookmarkStart w:id="4" w:name="_Toc443577280"/>
      <w:r>
        <w:t>Finde</w:t>
      </w:r>
      <w:r w:rsidRPr="0091662F">
        <w:t xml:space="preserve"> </w:t>
      </w:r>
      <w:r>
        <w:t xml:space="preserve">den billigste forretning for en </w:t>
      </w:r>
      <w:r w:rsidRPr="0091662F">
        <w:t xml:space="preserve">vare </w:t>
      </w:r>
      <w:r>
        <w:t>i</w:t>
      </w:r>
      <w:r w:rsidRPr="0091662F">
        <w:t xml:space="preserve"> </w:t>
      </w:r>
      <w:r w:rsidR="00946AB0">
        <w:t>Pristjek220</w:t>
      </w:r>
      <w:bookmarkEnd w:id="4"/>
    </w:p>
    <w:p w14:paraId="33E0CBD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51F8C10F" w14:textId="69D4FB9E" w:rsidR="009D7471" w:rsidRDefault="009D7471" w:rsidP="00324B0E">
      <w:r>
        <w:t xml:space="preserve">Som en </w:t>
      </w:r>
      <w:r w:rsidR="00405C5F">
        <w:t>forbruger</w:t>
      </w:r>
      <w:r>
        <w:t xml:space="preserve"> af Pristjek220 vil jeg kunne finde den billigste forretning for en vare fra </w:t>
      </w:r>
      <w:r w:rsidR="00D2326A">
        <w:t>Pristjek220</w:t>
      </w:r>
      <w:r>
        <w:t>, så der kan laves en indkøbsliste med den mindste pris.</w:t>
      </w:r>
    </w:p>
    <w:p w14:paraId="4F134101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2789F558" w14:textId="77777777" w:rsidR="009D7471" w:rsidRDefault="009D7471" w:rsidP="00324B0E">
      <w:r>
        <w:t>Den billigste forretning vises på skærmen.</w:t>
      </w:r>
    </w:p>
    <w:p w14:paraId="7295E80A" w14:textId="77777777" w:rsidR="009D7471" w:rsidRDefault="009D7471" w:rsidP="00324B0E"/>
    <w:p w14:paraId="7BF3B4E0" w14:textId="77777777" w:rsidR="009D7471" w:rsidRPr="0091662F" w:rsidRDefault="009D7471" w:rsidP="00324B0E">
      <w:pPr>
        <w:pStyle w:val="Heading2"/>
      </w:pPr>
      <w:bookmarkStart w:id="5" w:name="_Toc443577284"/>
      <w:r>
        <w:t>Indtast indkøbsseddel</w:t>
      </w:r>
      <w:bookmarkStart w:id="6" w:name="_GoBack"/>
      <w:bookmarkEnd w:id="5"/>
      <w:bookmarkEnd w:id="6"/>
    </w:p>
    <w:p w14:paraId="4F6EEF48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6DDE8B60" w14:textId="16C63E5E" w:rsidR="009D7471" w:rsidRDefault="009D7471" w:rsidP="00324B0E">
      <w:r>
        <w:t xml:space="preserve">Som en </w:t>
      </w:r>
      <w:r w:rsidR="00405C5F">
        <w:t>for</w:t>
      </w:r>
      <w:r>
        <w:t xml:space="preserve">bruger af Pristjek220 vil jeg kunne indtaste min indkøbsseddel i </w:t>
      </w:r>
      <w:r w:rsidR="00D2326A">
        <w:t>Pristjek220</w:t>
      </w:r>
      <w:r>
        <w:t>, så jeg ikke skal slå dem op en af gangen.</w:t>
      </w:r>
    </w:p>
    <w:p w14:paraId="0D95C323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456BC080" w14:textId="4E53644E" w:rsidR="009D7471" w:rsidRPr="00BD0C7D" w:rsidRDefault="00D2326A" w:rsidP="00324B0E">
      <w:r>
        <w:t>Der kan kun tilføjes varer der findes i Pristjek220.</w:t>
      </w:r>
    </w:p>
    <w:p w14:paraId="51C4BD79" w14:textId="703BDB1A" w:rsidR="009D7471" w:rsidRDefault="009D7471" w:rsidP="00324B0E">
      <w:r>
        <w:t>De indtastede vare</w:t>
      </w:r>
      <w:r w:rsidR="00D2326A">
        <w:t>r</w:t>
      </w:r>
      <w:r>
        <w:t xml:space="preserve"> bliver tilføjet til </w:t>
      </w:r>
      <w:r w:rsidR="00946AB0">
        <w:t>Pristjek220</w:t>
      </w:r>
      <w:r>
        <w:t>s indkøbsseddel</w:t>
      </w:r>
    </w:p>
    <w:p w14:paraId="03A5B609" w14:textId="77777777" w:rsidR="009D7471" w:rsidRDefault="009D7471" w:rsidP="00324B0E"/>
    <w:p w14:paraId="07451A0A" w14:textId="77777777" w:rsidR="009D7471" w:rsidRPr="0091662F" w:rsidRDefault="009D7471" w:rsidP="00324B0E">
      <w:pPr>
        <w:pStyle w:val="Heading2"/>
      </w:pPr>
      <w:bookmarkStart w:id="7" w:name="_Toc443577286"/>
      <w:r>
        <w:t>Find ud af hvor varerne fra indkøbslisten kan købes billigst</w:t>
      </w:r>
      <w:bookmarkEnd w:id="7"/>
    </w:p>
    <w:p w14:paraId="0104AFE7" w14:textId="77777777" w:rsidR="009D7471" w:rsidRPr="0058005B" w:rsidRDefault="009D7471" w:rsidP="00324B0E">
      <w:pPr>
        <w:rPr>
          <w:b/>
        </w:rPr>
      </w:pPr>
      <w:r w:rsidRPr="0058005B">
        <w:rPr>
          <w:b/>
        </w:rPr>
        <w:t>Beskrivelse:</w:t>
      </w:r>
    </w:p>
    <w:p w14:paraId="2BDCE239" w14:textId="3807B02E" w:rsidR="009D7471" w:rsidRDefault="009D7471" w:rsidP="00324B0E">
      <w:r>
        <w:t xml:space="preserve">Som en </w:t>
      </w:r>
      <w:r w:rsidR="00405C5F">
        <w:t>for</w:t>
      </w:r>
      <w:r>
        <w:t>bruger af Pristjek220 vil jeg kunne se hvor det er muligt at købe varerne på indkøbslisten billigst ud fra de indtastede indstillinger for indkøbslisten.</w:t>
      </w:r>
    </w:p>
    <w:p w14:paraId="53DF6C1D" w14:textId="77777777" w:rsidR="009D7471" w:rsidRDefault="009D7471" w:rsidP="00324B0E">
      <w:pPr>
        <w:rPr>
          <w:b/>
        </w:rPr>
      </w:pPr>
      <w:r>
        <w:rPr>
          <w:b/>
        </w:rPr>
        <w:t>Accepteringskriterier:</w:t>
      </w:r>
    </w:p>
    <w:p w14:paraId="3D437DD9" w14:textId="5BA05BB4" w:rsidR="009D7471" w:rsidRDefault="009D7471" w:rsidP="00324B0E">
      <w:r>
        <w:t xml:space="preserve">For at få vist hvor en </w:t>
      </w:r>
      <w:r w:rsidR="00405C5F">
        <w:t>forbruger</w:t>
      </w:r>
      <w:r>
        <w:t xml:space="preserve"> billigst kan købe hans vare, skal han have tilføjet vare på indkøbsseddelen.</w:t>
      </w:r>
    </w:p>
    <w:p w14:paraId="613FBFCD" w14:textId="77777777" w:rsidR="009D7471" w:rsidRDefault="009D7471" w:rsidP="00324B0E">
      <w:r>
        <w:t>Det vil blive vist en liste med hvor det er billigst at købe de forskellige varer, listen skal opfylde de krav der er stillet i indstillinger for indkøbsseddel.</w:t>
      </w:r>
    </w:p>
    <w:p w14:paraId="65AE10BC" w14:textId="1B23C10A" w:rsidR="009D7471" w:rsidRDefault="009D7471" w:rsidP="00324B0E">
      <w:r>
        <w:lastRenderedPageBreak/>
        <w:t xml:space="preserve">Hvis ikke alle vare kan købes ud fra de indstillede </w:t>
      </w:r>
      <w:r w:rsidRPr="00EB400C">
        <w:t>søgeparametre</w:t>
      </w:r>
      <w:r>
        <w:t xml:space="preserve">, vil </w:t>
      </w:r>
      <w:r w:rsidR="00405C5F">
        <w:t>forbruger</w:t>
      </w:r>
      <w:r>
        <w:t>en blive gjort opmærksom på det.</w:t>
      </w:r>
    </w:p>
    <w:p w14:paraId="61C4E066" w14:textId="77777777" w:rsidR="009D7471" w:rsidRDefault="009D7471" w:rsidP="00324B0E">
      <w:r>
        <w:t>At saldoen, stemmer over ens med det den skal ifølge databasen.</w:t>
      </w:r>
    </w:p>
    <w:p w14:paraId="58E19CAB" w14:textId="77777777" w:rsidR="00CE33CE" w:rsidRDefault="00CE33CE" w:rsidP="00324B0E"/>
    <w:p w14:paraId="62443060" w14:textId="77777777" w:rsidR="00CE33CE" w:rsidRPr="0091662F" w:rsidRDefault="00CE33CE" w:rsidP="00324B0E">
      <w:pPr>
        <w:pStyle w:val="Heading2"/>
      </w:pPr>
      <w:bookmarkStart w:id="8" w:name="_Toc443577281"/>
      <w:r>
        <w:t>Finde</w:t>
      </w:r>
      <w:r w:rsidRPr="0091662F">
        <w:t xml:space="preserve"> </w:t>
      </w:r>
      <w:r>
        <w:t>hvilke forretninger der har en vare</w:t>
      </w:r>
      <w:bookmarkEnd w:id="8"/>
    </w:p>
    <w:p w14:paraId="6D00AE0F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4E2277D3" w14:textId="3FE7C1F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finde ud af hvilke forretninger der fører den vare jeg ønsker at købe.</w:t>
      </w:r>
    </w:p>
    <w:p w14:paraId="1B5BB598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285236D3" w14:textId="5770E821" w:rsidR="00CE33CE" w:rsidRDefault="00CE33CE" w:rsidP="00324B0E">
      <w:r>
        <w:t xml:space="preserve">En </w:t>
      </w:r>
      <w:r w:rsidR="00405C5F">
        <w:t>forbruger</w:t>
      </w:r>
      <w:r>
        <w:t xml:space="preserve"> kan ikke finde ud af hvilke forretninger, der fører en vare uden at udfylde alle obligatoriske felter.</w:t>
      </w:r>
    </w:p>
    <w:p w14:paraId="750E15BD" w14:textId="77777777" w:rsidR="00CE33CE" w:rsidRPr="0058005B" w:rsidRDefault="00CE33CE" w:rsidP="00324B0E">
      <w:r>
        <w:t>De forretninger der fører varen, bliver vist, sammen med den pris de tager for varen.</w:t>
      </w:r>
    </w:p>
    <w:p w14:paraId="3864F2BD" w14:textId="77777777" w:rsidR="00CE33CE" w:rsidRPr="0058005B" w:rsidRDefault="00CE33CE" w:rsidP="00324B0E"/>
    <w:p w14:paraId="13C118E6" w14:textId="77777777" w:rsidR="00CE33CE" w:rsidRDefault="00CE33CE" w:rsidP="00324B0E">
      <w:pPr>
        <w:pStyle w:val="Heading2"/>
      </w:pPr>
      <w:bookmarkStart w:id="9" w:name="_Toc443577287"/>
      <w:r>
        <w:t>Se en sammenligning af hvad det koster at købe alle vare i en enkelt forretning eller købe varerne der hvor det er billigst</w:t>
      </w:r>
      <w:bookmarkEnd w:id="9"/>
    </w:p>
    <w:p w14:paraId="71E4FA08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858F3DF" w14:textId="2F7FC004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se en sammenligning af hvad prisen er en enkelt forretning og hvor varerne er billigst, så jeg kan vælge at køre i flere forretninger fremfor bare at handle det hele i den forretning.</w:t>
      </w:r>
    </w:p>
    <w:p w14:paraId="0790B2AB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5522F8F3" w14:textId="43515B52" w:rsidR="00CE33CE" w:rsidRDefault="00CE33CE" w:rsidP="00324B0E">
      <w:r>
        <w:t xml:space="preserve">Der vil blive vist et forslag ud over den som </w:t>
      </w:r>
      <w:r w:rsidR="00946AB0">
        <w:t xml:space="preserve">Pristjek220 </w:t>
      </w:r>
      <w:r>
        <w:t>forslår, hvor der kun vil blive handlet ind i én forretning, hvor alle vare kan købes til den billigste samlede pris.</w:t>
      </w:r>
    </w:p>
    <w:p w14:paraId="39B57046" w14:textId="49A79B17" w:rsidR="00CE33CE" w:rsidRDefault="00CE33CE" w:rsidP="00324B0E">
      <w:r>
        <w:t xml:space="preserve">Hvis det ikke er muligt at købe alle de ønskede vare i en forretning, vil </w:t>
      </w:r>
      <w:r w:rsidR="00405C5F">
        <w:t>forbruger</w:t>
      </w:r>
      <w:r>
        <w:t>en blive gjort opmærksom.</w:t>
      </w:r>
    </w:p>
    <w:p w14:paraId="00A0F9C9" w14:textId="77777777" w:rsidR="00946AB0" w:rsidRDefault="00946AB0" w:rsidP="00324B0E">
      <w:r>
        <w:t>At saldoen, stemmer over ens med det den skal ifølge databasen.</w:t>
      </w:r>
    </w:p>
    <w:p w14:paraId="7299BEBB" w14:textId="77777777" w:rsidR="00027C19" w:rsidRDefault="00027C19" w:rsidP="00324B0E"/>
    <w:p w14:paraId="0F36EEEB" w14:textId="77777777" w:rsidR="009D7471" w:rsidRPr="00027C19" w:rsidRDefault="009D7471" w:rsidP="00324B0E"/>
    <w:p w14:paraId="49785EE6" w14:textId="1884A75F" w:rsidR="002362B3" w:rsidRPr="0091662F" w:rsidRDefault="002362B3" w:rsidP="00324B0E">
      <w:pPr>
        <w:pStyle w:val="Heading2"/>
      </w:pPr>
      <w:bookmarkStart w:id="10" w:name="_Toc443577274"/>
      <w:bookmarkEnd w:id="1"/>
      <w:r w:rsidRPr="0091662F">
        <w:t xml:space="preserve">Tilføj </w:t>
      </w:r>
      <w:r>
        <w:t xml:space="preserve">en </w:t>
      </w:r>
      <w:r w:rsidRPr="0091662F">
        <w:t xml:space="preserve">vare til </w:t>
      </w:r>
      <w:bookmarkEnd w:id="10"/>
      <w:r w:rsidR="00946AB0">
        <w:t>Pristjek220</w:t>
      </w:r>
    </w:p>
    <w:p w14:paraId="29DD79DE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0990B19" w14:textId="38F0AC55" w:rsidR="002362B3" w:rsidRDefault="002362B3" w:rsidP="00324B0E">
      <w:r>
        <w:t xml:space="preserve">Som en </w:t>
      </w:r>
      <w:r w:rsidR="00DD6A0E">
        <w:t>forretning</w:t>
      </w:r>
      <w:r>
        <w:t>smanager af Pristjek220 vil jeg kunne tilføje en vare</w:t>
      </w:r>
      <w:r w:rsidR="00DD6A0E">
        <w:t xml:space="preserve"> til min forretning, med tilhørende pris </w:t>
      </w:r>
      <w:r>
        <w:t xml:space="preserve">til </w:t>
      </w:r>
      <w:r w:rsidR="00946AB0">
        <w:t>Pristjek220</w:t>
      </w:r>
      <w:r>
        <w:t>, så der kan tilføjes varer til Pristjek220.</w:t>
      </w:r>
    </w:p>
    <w:p w14:paraId="7A4B829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5B082E68" w14:textId="6E437F71" w:rsidR="002362B3" w:rsidRDefault="002362B3" w:rsidP="00324B0E">
      <w:r>
        <w:t xml:space="preserve">Informationerne om varen gemmes i </w:t>
      </w:r>
      <w:r w:rsidR="00946AB0">
        <w:t>Pristjek220</w:t>
      </w:r>
      <w:r>
        <w:t>s database.</w:t>
      </w:r>
    </w:p>
    <w:p w14:paraId="63E9294A" w14:textId="77777777" w:rsidR="002362B3" w:rsidRDefault="002362B3" w:rsidP="00324B0E">
      <w:r>
        <w:t>Prisen for varen tilføjes kun til den specifikke vare og den forretning der er valgt.</w:t>
      </w:r>
    </w:p>
    <w:p w14:paraId="02E1F01A" w14:textId="68A68D32" w:rsidR="002362B3" w:rsidRDefault="002362B3" w:rsidP="00324B0E">
      <w:r>
        <w:lastRenderedPageBreak/>
        <w:t xml:space="preserve">Hvis varen allerede findes i </w:t>
      </w:r>
      <w:r w:rsidR="00946AB0">
        <w:t>Pristjek220</w:t>
      </w:r>
      <w:r>
        <w:t xml:space="preserve"> bliver </w:t>
      </w:r>
      <w:r w:rsidR="00D2326A">
        <w:t xml:space="preserve">forretningsmanageren </w:t>
      </w:r>
      <w:r>
        <w:t>informeret om dette efter indtastning af varens navn.</w:t>
      </w:r>
    </w:p>
    <w:p w14:paraId="30C4BE5B" w14:textId="77777777" w:rsidR="002362B3" w:rsidRDefault="002362B3" w:rsidP="00324B0E"/>
    <w:p w14:paraId="06C789A6" w14:textId="5883A1A3" w:rsidR="002362B3" w:rsidRPr="0091662F" w:rsidRDefault="002362B3" w:rsidP="00324B0E">
      <w:pPr>
        <w:pStyle w:val="Heading2"/>
      </w:pPr>
      <w:bookmarkStart w:id="11" w:name="_Toc443577275"/>
      <w:r w:rsidRPr="0091662F">
        <w:t xml:space="preserve">Tilføj </w:t>
      </w:r>
      <w:r>
        <w:t>en forretning</w:t>
      </w:r>
      <w:r w:rsidRPr="0091662F">
        <w:t xml:space="preserve"> til </w:t>
      </w:r>
      <w:r w:rsidR="00946AB0">
        <w:t>Pristjek220</w:t>
      </w:r>
      <w:bookmarkEnd w:id="11"/>
    </w:p>
    <w:p w14:paraId="2FF84E9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63EBD3EA" w14:textId="1400A3A3" w:rsidR="002362B3" w:rsidRDefault="002362B3" w:rsidP="00324B0E">
      <w:r>
        <w:t>Som en administrator af Pristjek220 vil jeg kunne tilføje en forretning,</w:t>
      </w:r>
      <w:r w:rsidRPr="00F06E3F">
        <w:t xml:space="preserve"> </w:t>
      </w:r>
      <w:r>
        <w:t xml:space="preserve">som ikke allerede findes i </w:t>
      </w:r>
      <w:r w:rsidR="00946AB0">
        <w:t>Pristjek220</w:t>
      </w:r>
      <w:r>
        <w:t>, med tilhørende åbningstider.</w:t>
      </w:r>
    </w:p>
    <w:p w14:paraId="692DA8C6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17B09BEF" w14:textId="440A152C" w:rsidR="002362B3" w:rsidRDefault="002362B3" w:rsidP="00324B0E"/>
    <w:p w14:paraId="6D5AD7CB" w14:textId="51DB0BC8" w:rsidR="002362B3" w:rsidRDefault="002362B3" w:rsidP="00324B0E">
      <w:r>
        <w:t xml:space="preserve">Informationerne om forretningen gemmes i </w:t>
      </w:r>
      <w:r w:rsidR="00946AB0">
        <w:t>Pristjek220</w:t>
      </w:r>
      <w:r>
        <w:t>s database.</w:t>
      </w:r>
    </w:p>
    <w:p w14:paraId="51157AE2" w14:textId="5B5FC67B" w:rsidR="002362B3" w:rsidRDefault="002362B3" w:rsidP="00324B0E">
      <w:r>
        <w:t xml:space="preserve">Hvis forretningen allerede findes i </w:t>
      </w:r>
      <w:r w:rsidR="00946AB0">
        <w:t>Pristjek220</w:t>
      </w:r>
      <w:r>
        <w:t xml:space="preserve"> bliver administratoren informeret om dette efter indtastning af forretningens navn.</w:t>
      </w:r>
    </w:p>
    <w:p w14:paraId="40181EEC" w14:textId="77777777" w:rsidR="002362B3" w:rsidRDefault="002362B3" w:rsidP="00324B0E"/>
    <w:p w14:paraId="78671002" w14:textId="77777777" w:rsidR="00CE33CE" w:rsidRPr="0091662F" w:rsidRDefault="00CE33CE" w:rsidP="00324B0E">
      <w:pPr>
        <w:pStyle w:val="Heading2"/>
      </w:pPr>
      <w:bookmarkStart w:id="12" w:name="_Toc443577293"/>
      <w:r>
        <w:t>Autofuldførelse</w:t>
      </w:r>
      <w:bookmarkEnd w:id="12"/>
    </w:p>
    <w:p w14:paraId="24DE197C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77846E27" w14:textId="044E39D3" w:rsidR="00CE33CE" w:rsidRDefault="00CE33CE" w:rsidP="00324B0E">
      <w:r>
        <w:t xml:space="preserve">Som en </w:t>
      </w:r>
      <w:r w:rsidR="00405C5F">
        <w:t>for</w:t>
      </w:r>
      <w:r>
        <w:t xml:space="preserve">bruger af Pristjek220 vil jeg kunne se hvilke vare og forretninger, der allerede findes i </w:t>
      </w:r>
      <w:r w:rsidR="0012600E">
        <w:t>Pristjek220</w:t>
      </w:r>
      <w:r>
        <w:t xml:space="preserve">, når jeg sidder og søger, så der skal komme forslag op som jeg kan trykke på. </w:t>
      </w:r>
    </w:p>
    <w:p w14:paraId="2E82D2A4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6BD7BCCF" w14:textId="13F34BF5" w:rsidR="00CE33CE" w:rsidRDefault="00CE33CE" w:rsidP="00324B0E">
      <w:r>
        <w:t xml:space="preserve">At </w:t>
      </w:r>
      <w:r w:rsidR="00405C5F">
        <w:t>forbruger</w:t>
      </w:r>
      <w:r>
        <w:t>en har indtastet starten af et ord der er i databasen og derefter har mulighed for at vælge det fulde ord, som så bliver indsat.</w:t>
      </w:r>
    </w:p>
    <w:p w14:paraId="4E734C3B" w14:textId="77777777" w:rsidR="00CE33CE" w:rsidRDefault="00CE33CE" w:rsidP="00324B0E">
      <w:r>
        <w:t>At der kommer op til 6 forskellige forslag, i alfabetisk orden.</w:t>
      </w:r>
    </w:p>
    <w:p w14:paraId="3840572A" w14:textId="480CFEA9" w:rsidR="00CE33CE" w:rsidRDefault="00CE33CE" w:rsidP="00324B0E">
      <w:r>
        <w:t>At der kommer</w:t>
      </w:r>
      <w:r w:rsidR="00180E50">
        <w:t xml:space="preserve"> relevante</w:t>
      </w:r>
      <w:r>
        <w:t xml:space="preserve"> forslag i de forskellige bokse. (Hvis der søges efter vare, skal det være vare forslag og ikke forretnings forslag)</w:t>
      </w:r>
    </w:p>
    <w:p w14:paraId="175CB709" w14:textId="77777777" w:rsidR="002362B3" w:rsidRDefault="002362B3" w:rsidP="00324B0E"/>
    <w:p w14:paraId="5AE68067" w14:textId="77777777" w:rsidR="00CE33CE" w:rsidRPr="0091662F" w:rsidRDefault="00CE33CE" w:rsidP="00324B0E">
      <w:pPr>
        <w:pStyle w:val="Heading2"/>
      </w:pPr>
      <w:bookmarkStart w:id="13" w:name="_Toc443577289"/>
      <w:r>
        <w:t>Send indkøbsseddel på mail</w:t>
      </w:r>
      <w:bookmarkEnd w:id="13"/>
    </w:p>
    <w:p w14:paraId="57D8C8BB" w14:textId="77777777" w:rsidR="00CE33CE" w:rsidRPr="0058005B" w:rsidRDefault="00CE33CE" w:rsidP="00324B0E">
      <w:pPr>
        <w:rPr>
          <w:b/>
        </w:rPr>
      </w:pPr>
      <w:r w:rsidRPr="0058005B">
        <w:rPr>
          <w:b/>
        </w:rPr>
        <w:t>Beskrivelse:</w:t>
      </w:r>
    </w:p>
    <w:p w14:paraId="32999B8E" w14:textId="10F4112F" w:rsidR="00CE33CE" w:rsidRDefault="00CE33CE" w:rsidP="00324B0E">
      <w:r>
        <w:t xml:space="preserve">Som en </w:t>
      </w:r>
      <w:r w:rsidR="00405C5F">
        <w:t>forbruger</w:t>
      </w:r>
      <w:r>
        <w:t xml:space="preserve"> af Pristjek220 vil jeg kunne modtage min indkøbsliste/forslag til indkøbssteder på mail, så min indkøbsliste bliver mobil. </w:t>
      </w:r>
    </w:p>
    <w:p w14:paraId="49F16676" w14:textId="77777777" w:rsidR="00CE33CE" w:rsidRDefault="00CE33CE" w:rsidP="00324B0E">
      <w:pPr>
        <w:rPr>
          <w:b/>
        </w:rPr>
      </w:pPr>
      <w:r>
        <w:rPr>
          <w:b/>
        </w:rPr>
        <w:t>Accepteringskriterier:</w:t>
      </w:r>
    </w:p>
    <w:p w14:paraId="4CF48878" w14:textId="10094261" w:rsidR="00CE33CE" w:rsidRDefault="00CE33CE" w:rsidP="00324B0E">
      <w:r>
        <w:t xml:space="preserve">At </w:t>
      </w:r>
      <w:r w:rsidR="00405C5F">
        <w:t>forbruger</w:t>
      </w:r>
      <w:r>
        <w:t>en modtager indkøbslisten/forslaget til indkøbssteder på sin mail, hvis mailen er indtastet rigtigt.</w:t>
      </w:r>
    </w:p>
    <w:p w14:paraId="5C2447FF" w14:textId="77777777" w:rsidR="00CE33CE" w:rsidRDefault="00CE33CE" w:rsidP="00324B0E">
      <w:r>
        <w:t>At mailen er stillet ordenligt op, så den er let at læse.</w:t>
      </w:r>
    </w:p>
    <w:p w14:paraId="76EAEAC2" w14:textId="77777777" w:rsidR="00CE33CE" w:rsidRDefault="00CE33CE" w:rsidP="00324B0E"/>
    <w:p w14:paraId="1B0F7B44" w14:textId="77777777" w:rsidR="00324B0E" w:rsidRDefault="00324B0E" w:rsidP="00324B0E"/>
    <w:p w14:paraId="6CF2D2D6" w14:textId="77777777" w:rsidR="00324B0E" w:rsidRPr="0091662F" w:rsidRDefault="00324B0E" w:rsidP="00324B0E">
      <w:pPr>
        <w:pStyle w:val="Heading2"/>
      </w:pPr>
      <w:bookmarkStart w:id="14" w:name="_Toc443577279"/>
      <w:r>
        <w:t>Fjern</w:t>
      </w:r>
      <w:r w:rsidRPr="0091662F">
        <w:t xml:space="preserve"> </w:t>
      </w:r>
      <w:r>
        <w:t>en vare fra en bestemt forretning</w:t>
      </w:r>
      <w:bookmarkEnd w:id="14"/>
    </w:p>
    <w:p w14:paraId="3A8F453E" w14:textId="77777777" w:rsidR="00324B0E" w:rsidRPr="0058005B" w:rsidRDefault="00324B0E" w:rsidP="00324B0E">
      <w:pPr>
        <w:rPr>
          <w:b/>
        </w:rPr>
      </w:pPr>
      <w:r w:rsidRPr="0058005B">
        <w:rPr>
          <w:b/>
        </w:rPr>
        <w:t>Beskrivelse:</w:t>
      </w:r>
    </w:p>
    <w:p w14:paraId="25602BC6" w14:textId="77777777" w:rsidR="00324B0E" w:rsidRDefault="00324B0E" w:rsidP="00324B0E">
      <w:r>
        <w:t>Som en forretningsmanager af Pristjek220 vil jeg kunne fjerne en vare fra en forretning.</w:t>
      </w:r>
    </w:p>
    <w:p w14:paraId="757C1302" w14:textId="77777777" w:rsidR="00324B0E" w:rsidRDefault="00324B0E" w:rsidP="00324B0E">
      <w:pPr>
        <w:rPr>
          <w:b/>
        </w:rPr>
      </w:pPr>
      <w:r>
        <w:rPr>
          <w:b/>
        </w:rPr>
        <w:t>Accepteringskriterier:</w:t>
      </w:r>
    </w:p>
    <w:p w14:paraId="33F229E4" w14:textId="77777777" w:rsidR="00324B0E" w:rsidRDefault="00324B0E" w:rsidP="00324B0E">
      <w:r>
        <w:t>Relationer mellem varen og forretningen fjernes fra Pristjek220s database.</w:t>
      </w:r>
    </w:p>
    <w:p w14:paraId="6C3DD489" w14:textId="77777777" w:rsidR="00324B0E" w:rsidRDefault="00324B0E" w:rsidP="00324B0E">
      <w:r>
        <w:t>Forretningsmanageren vil blive bedt om at godkende at varen fjernes fra forretningen.</w:t>
      </w:r>
    </w:p>
    <w:p w14:paraId="1C43B7E7" w14:textId="77777777" w:rsidR="00324B0E" w:rsidRDefault="00324B0E" w:rsidP="00324B0E"/>
    <w:p w14:paraId="1A665383" w14:textId="35927D46" w:rsidR="002362B3" w:rsidRPr="0091662F" w:rsidRDefault="002362B3" w:rsidP="00324B0E">
      <w:pPr>
        <w:pStyle w:val="Heading2"/>
      </w:pPr>
      <w:bookmarkStart w:id="15" w:name="_Toc443577277"/>
      <w:r>
        <w:t>Fjern</w:t>
      </w:r>
      <w:r w:rsidRPr="0091662F">
        <w:t xml:space="preserve"> </w:t>
      </w:r>
      <w:r>
        <w:t xml:space="preserve">en </w:t>
      </w:r>
      <w:r w:rsidRPr="0091662F">
        <w:t xml:space="preserve">vare </w:t>
      </w:r>
      <w:r>
        <w:t>fra</w:t>
      </w:r>
      <w:r w:rsidRPr="0091662F">
        <w:t xml:space="preserve"> </w:t>
      </w:r>
      <w:r w:rsidR="0012600E">
        <w:t>Pristjek220</w:t>
      </w:r>
      <w:bookmarkEnd w:id="15"/>
    </w:p>
    <w:p w14:paraId="629E7E16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558065A" w14:textId="7FC99DCC" w:rsidR="002362B3" w:rsidRDefault="002362B3" w:rsidP="00324B0E">
      <w:r>
        <w:t xml:space="preserve">Som en administrator af Pristjek220 vil jeg kunne fjerne en vare, med tilhørende pris i de forskellige forretninger, fra </w:t>
      </w:r>
      <w:r w:rsidR="00946AB0">
        <w:t>Pristjek220</w:t>
      </w:r>
      <w:r>
        <w:t xml:space="preserve">, så der kan fjernes varer fra Pristjek220, som </w:t>
      </w:r>
      <w:r w:rsidR="00652818">
        <w:t>ikke længere har en relation til en forretninger</w:t>
      </w:r>
      <w:r>
        <w:t>.</w:t>
      </w:r>
    </w:p>
    <w:p w14:paraId="4CF8AE45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3D39268A" w14:textId="44DF0603" w:rsidR="002362B3" w:rsidRDefault="002362B3" w:rsidP="00324B0E">
      <w:r>
        <w:t xml:space="preserve">Varen fjernes fra </w:t>
      </w:r>
      <w:r w:rsidR="0012600E">
        <w:t>Pristjek220</w:t>
      </w:r>
      <w:r>
        <w:t>s database samt alle relationer til forretninger.</w:t>
      </w:r>
    </w:p>
    <w:p w14:paraId="54885B5E" w14:textId="3AF68A84" w:rsidR="002362B3" w:rsidRDefault="002362B3" w:rsidP="00324B0E">
      <w:r>
        <w:t xml:space="preserve">Hvis varen ikke allerede findes i </w:t>
      </w:r>
      <w:r w:rsidR="0012600E">
        <w:t>Pristjek220</w:t>
      </w:r>
      <w:r>
        <w:t xml:space="preserve"> bliver administratoren informeret om dette efter indtastning af varens navn.</w:t>
      </w:r>
    </w:p>
    <w:p w14:paraId="0E25F9D2" w14:textId="1F2CB33C" w:rsidR="002362B3" w:rsidRDefault="002362B3" w:rsidP="00324B0E">
      <w:r>
        <w:t xml:space="preserve">Administratoren vil blive bedt om at godkende at varen bliver fjernet fra </w:t>
      </w:r>
      <w:r w:rsidR="0012600E">
        <w:t>Pristjek220</w:t>
      </w:r>
      <w:r>
        <w:t>.</w:t>
      </w:r>
    </w:p>
    <w:p w14:paraId="61EDAA81" w14:textId="77777777" w:rsidR="002362B3" w:rsidRDefault="002362B3" w:rsidP="00324B0E"/>
    <w:p w14:paraId="75B3000F" w14:textId="10E4D101" w:rsidR="002362B3" w:rsidRPr="0091662F" w:rsidRDefault="002362B3" w:rsidP="00324B0E">
      <w:pPr>
        <w:pStyle w:val="Heading2"/>
      </w:pPr>
      <w:bookmarkStart w:id="16" w:name="_Toc443577278"/>
      <w:r>
        <w:t>Fjern</w:t>
      </w:r>
      <w:r w:rsidRPr="0091662F">
        <w:t xml:space="preserve"> </w:t>
      </w:r>
      <w:r>
        <w:t>en forretning</w:t>
      </w:r>
      <w:r w:rsidRPr="0091662F">
        <w:t xml:space="preserve"> </w:t>
      </w:r>
      <w:r>
        <w:t>fra</w:t>
      </w:r>
      <w:r w:rsidRPr="0091662F">
        <w:t xml:space="preserve"> </w:t>
      </w:r>
      <w:r w:rsidR="0012600E">
        <w:t>Pristjek220</w:t>
      </w:r>
      <w:bookmarkEnd w:id="16"/>
    </w:p>
    <w:p w14:paraId="6F16408C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3B739DD" w14:textId="77777777" w:rsidR="002362B3" w:rsidRDefault="002362B3" w:rsidP="00324B0E">
      <w:r>
        <w:t>Som en administrator af Pristjek220 vil jeg kunne fjerne en forretning, med tilhørende pris for alle dens forskellige vare.</w:t>
      </w:r>
    </w:p>
    <w:p w14:paraId="6733A8A0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7697498E" w14:textId="735E6E2D" w:rsidR="002362B3" w:rsidRDefault="002362B3" w:rsidP="00324B0E">
      <w:r>
        <w:t xml:space="preserve">Forretningen fjernes fra </w:t>
      </w:r>
      <w:r w:rsidR="0012600E">
        <w:t>Pristjek220</w:t>
      </w:r>
      <w:r>
        <w:t>s database samt alle relationer til varer.</w:t>
      </w:r>
    </w:p>
    <w:p w14:paraId="24EDD110" w14:textId="08B5A079" w:rsidR="002362B3" w:rsidRDefault="002362B3" w:rsidP="00324B0E">
      <w:r>
        <w:t xml:space="preserve">Hvis forretningen ikke allerede findes i </w:t>
      </w:r>
      <w:r w:rsidR="0012600E">
        <w:t>Pristjek220</w:t>
      </w:r>
      <w:r>
        <w:t xml:space="preserve"> bliver administrator informeret om dette efter indtastning af varens navn.</w:t>
      </w:r>
    </w:p>
    <w:p w14:paraId="527A0BAF" w14:textId="3AD9F9A1" w:rsidR="002362B3" w:rsidRDefault="002362B3" w:rsidP="00324B0E">
      <w:r>
        <w:t xml:space="preserve">Administratoren vil blive bedt om at godkende at forretningen bliver fjernet fra </w:t>
      </w:r>
      <w:r w:rsidR="0012600E">
        <w:t>Pristjek220</w:t>
      </w:r>
      <w:r>
        <w:t>.</w:t>
      </w:r>
    </w:p>
    <w:p w14:paraId="2F1F0D3F" w14:textId="77777777" w:rsidR="002362B3" w:rsidRDefault="002362B3" w:rsidP="00324B0E"/>
    <w:p w14:paraId="2D0925A2" w14:textId="77777777" w:rsidR="00D2326A" w:rsidRDefault="00D2326A" w:rsidP="00324B0E"/>
    <w:p w14:paraId="52F578F7" w14:textId="77777777" w:rsidR="002362B3" w:rsidRDefault="002362B3" w:rsidP="00324B0E">
      <w:pPr>
        <w:pStyle w:val="Heading2"/>
      </w:pPr>
      <w:bookmarkStart w:id="17" w:name="_Toc443577282"/>
      <w:r>
        <w:t>Find åbningstider for en forretning</w:t>
      </w:r>
      <w:bookmarkEnd w:id="17"/>
    </w:p>
    <w:p w14:paraId="2E2E6FA7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467E1DED" w14:textId="2A89556E" w:rsidR="002362B3" w:rsidRDefault="002362B3" w:rsidP="00324B0E">
      <w:r>
        <w:lastRenderedPageBreak/>
        <w:t xml:space="preserve">Som en </w:t>
      </w:r>
      <w:r w:rsidR="00405C5F">
        <w:t>forbruger</w:t>
      </w:r>
      <w:r>
        <w:t xml:space="preserve"> af Pristjek220 vil jeg kunne finde ud af åbningstiderne for en forretning der fører den vare jeg ønsker at købe.</w:t>
      </w:r>
    </w:p>
    <w:p w14:paraId="6F4EF924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52D92D2" w14:textId="1394C753" w:rsidR="002362B3" w:rsidRPr="0058005B" w:rsidRDefault="002362B3" w:rsidP="00324B0E">
      <w:r>
        <w:t>Den ønskede forretnings åbningstider bliver vist.</w:t>
      </w:r>
    </w:p>
    <w:p w14:paraId="60663F6E" w14:textId="77777777" w:rsidR="002362B3" w:rsidRDefault="002362B3" w:rsidP="00324B0E"/>
    <w:p w14:paraId="4D9C4131" w14:textId="77777777" w:rsidR="00D2326A" w:rsidRDefault="00D2326A" w:rsidP="00324B0E"/>
    <w:p w14:paraId="7E7DD3A8" w14:textId="77777777" w:rsidR="00D2326A" w:rsidRPr="0091662F" w:rsidRDefault="00D2326A" w:rsidP="00324B0E">
      <w:pPr>
        <w:pStyle w:val="Heading2"/>
      </w:pPr>
      <w:bookmarkStart w:id="18" w:name="_Toc443577285"/>
      <w:r>
        <w:t>Indstillinger for indkøbsseddel</w:t>
      </w:r>
      <w:bookmarkEnd w:id="18"/>
    </w:p>
    <w:p w14:paraId="3C2DD296" w14:textId="77777777" w:rsidR="00D2326A" w:rsidRPr="0058005B" w:rsidRDefault="00D2326A" w:rsidP="00324B0E">
      <w:pPr>
        <w:rPr>
          <w:b/>
        </w:rPr>
      </w:pPr>
      <w:r w:rsidRPr="0058005B">
        <w:rPr>
          <w:b/>
        </w:rPr>
        <w:t>Beskrivelse:</w:t>
      </w:r>
    </w:p>
    <w:p w14:paraId="44F49664" w14:textId="719F1FDF" w:rsidR="00D2326A" w:rsidRDefault="00D2326A" w:rsidP="00324B0E">
      <w:r>
        <w:t xml:space="preserve">Som en </w:t>
      </w:r>
      <w:r w:rsidR="00405C5F">
        <w:t>for</w:t>
      </w:r>
      <w:r>
        <w:t>bruger af Pristjek220 vil jeg kunne sætte søgeparameter; forretninger, afstand, antal forretninger, som der skal søges med når jeg vil finde ud af hvor jeg skal handle.</w:t>
      </w:r>
    </w:p>
    <w:p w14:paraId="763A4242" w14:textId="77777777" w:rsidR="00D2326A" w:rsidRDefault="00D2326A" w:rsidP="00324B0E">
      <w:pPr>
        <w:rPr>
          <w:b/>
        </w:rPr>
      </w:pPr>
      <w:r>
        <w:rPr>
          <w:b/>
        </w:rPr>
        <w:t>Accepteringskriterier:</w:t>
      </w:r>
    </w:p>
    <w:p w14:paraId="064777DA" w14:textId="781C11A4" w:rsidR="00D2326A" w:rsidRDefault="00D2326A" w:rsidP="00324B0E">
      <w:r>
        <w:t>Når der indstilles hvilke forretninger der må søges i, skal Pristjek220 kun søge i dem.</w:t>
      </w:r>
    </w:p>
    <w:p w14:paraId="7ECDAB80" w14:textId="77777777" w:rsidR="00D2326A" w:rsidRDefault="00D2326A" w:rsidP="00324B0E">
      <w:r>
        <w:t>Når der indstilles en afstand, må der kun søges i de forretninger, der ligger inden for den grænse.</w:t>
      </w:r>
    </w:p>
    <w:p w14:paraId="33394E61" w14:textId="3E230DE5" w:rsidR="00D2326A" w:rsidRDefault="00D2326A" w:rsidP="00324B0E">
      <w:r>
        <w:t>Når der indstilles et antal forretninger, må den indkøbsliste max indeholde det antal forretninger.</w:t>
      </w:r>
    </w:p>
    <w:p w14:paraId="3880A2E6" w14:textId="77777777" w:rsidR="00D2326A" w:rsidRDefault="00D2326A" w:rsidP="00324B0E"/>
    <w:p w14:paraId="2C87BCF9" w14:textId="61D8D1F9" w:rsidR="002362B3" w:rsidRPr="0091662F" w:rsidRDefault="002362B3" w:rsidP="00324B0E">
      <w:pPr>
        <w:pStyle w:val="Heading2"/>
      </w:pPr>
      <w:bookmarkStart w:id="19" w:name="_Toc443577288"/>
      <w:r>
        <w:t xml:space="preserve">Juster hvor vare skal købes efter </w:t>
      </w:r>
      <w:r w:rsidR="00946AB0">
        <w:t xml:space="preserve">Pristjek220 </w:t>
      </w:r>
      <w:r>
        <w:t>er kommet med et forslag</w:t>
      </w:r>
      <w:bookmarkEnd w:id="19"/>
    </w:p>
    <w:p w14:paraId="6E696ECD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5DCCA036" w14:textId="71578F97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 justerer, for hver varer om jeg ønsker at købe dem i en anden forretning efter jeg har fået</w:t>
      </w:r>
      <w:r w:rsidR="006174DE">
        <w:t xml:space="preserve"> </w:t>
      </w:r>
      <w:r w:rsidR="00946AB0">
        <w:t xml:space="preserve">Pristjek220s </w:t>
      </w:r>
      <w:r>
        <w:t>forslag.</w:t>
      </w:r>
    </w:p>
    <w:p w14:paraId="0E2B2DA2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982568D" w14:textId="16DDA314" w:rsidR="002362B3" w:rsidRDefault="002362B3" w:rsidP="00324B0E">
      <w:r>
        <w:t xml:space="preserve">At </w:t>
      </w:r>
      <w:r w:rsidR="00405C5F">
        <w:t>forbruger</w:t>
      </w:r>
      <w:r>
        <w:t xml:space="preserve">en kan flytte varer fra en </w:t>
      </w:r>
      <w:r w:rsidR="00DD6A0E">
        <w:t>forretning</w:t>
      </w:r>
      <w:r>
        <w:t xml:space="preserve"> til en anden på forslaget.</w:t>
      </w:r>
    </w:p>
    <w:p w14:paraId="083F29A1" w14:textId="772EE97C" w:rsidR="002362B3" w:rsidRDefault="002362B3" w:rsidP="00324B0E">
      <w:r>
        <w:t xml:space="preserve">At når </w:t>
      </w:r>
      <w:r w:rsidR="00405C5F">
        <w:t>forbruger</w:t>
      </w:r>
      <w:r>
        <w:t xml:space="preserve">en flytter varer fra en </w:t>
      </w:r>
      <w:r w:rsidR="00DD6A0E">
        <w:t>forretning</w:t>
      </w:r>
      <w:r>
        <w:t xml:space="preserve"> til en anden opdatere saldoen sig efter de nye priser.</w:t>
      </w:r>
    </w:p>
    <w:p w14:paraId="7A2CC71F" w14:textId="6F876FFD" w:rsidR="006174DE" w:rsidRDefault="00AF5373" w:rsidP="00324B0E">
      <w:r>
        <w:t>H</w:t>
      </w:r>
      <w:r w:rsidR="006174DE">
        <w:t>vis ikke</w:t>
      </w:r>
      <w:r>
        <w:t xml:space="preserve"> varen føres af forretningen</w:t>
      </w:r>
      <w:r w:rsidR="006174DE">
        <w:t xml:space="preserve"> skal </w:t>
      </w:r>
      <w:r w:rsidR="00405C5F">
        <w:t>forbruger</w:t>
      </w:r>
      <w:r w:rsidR="006174DE">
        <w:t>en gøres opmærksom</w:t>
      </w:r>
      <w:r>
        <w:t>, med en pop-up boks</w:t>
      </w:r>
      <w:r w:rsidR="006174DE">
        <w:t>.</w:t>
      </w:r>
    </w:p>
    <w:p w14:paraId="22DFF4F6" w14:textId="4624F9ED" w:rsidR="002362B3" w:rsidRDefault="00AF5373" w:rsidP="00AF5373">
      <w:r>
        <w:t>Måden forbrugeren kan justerer varerne på skal forgå på med</w:t>
      </w:r>
      <w:r w:rsidR="002362B3">
        <w:t xml:space="preserve"> drag and drop.</w:t>
      </w:r>
    </w:p>
    <w:p w14:paraId="04C54F39" w14:textId="77777777" w:rsidR="002362B3" w:rsidRDefault="002362B3" w:rsidP="00324B0E"/>
    <w:p w14:paraId="207CE69F" w14:textId="77777777" w:rsidR="002362B3" w:rsidRPr="0091662F" w:rsidRDefault="002362B3" w:rsidP="00324B0E">
      <w:pPr>
        <w:pStyle w:val="Heading2"/>
      </w:pPr>
      <w:bookmarkStart w:id="20" w:name="_Toc443577290"/>
      <w:r>
        <w:t>Kunne bestemme afstanden der skal tilbagelægges for at købe varerne fra forslaget</w:t>
      </w:r>
      <w:bookmarkEnd w:id="20"/>
    </w:p>
    <w:p w14:paraId="72A81BFA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36464B32" w14:textId="5EDF3FAB" w:rsidR="002362B3" w:rsidRDefault="002362B3" w:rsidP="00324B0E">
      <w:r>
        <w:t xml:space="preserve">Som en </w:t>
      </w:r>
      <w:r w:rsidR="00405C5F">
        <w:t>forbruger</w:t>
      </w:r>
      <w:r>
        <w:t xml:space="preserve"> af Pristjek220 vil jeg kunne</w:t>
      </w:r>
      <w:r w:rsidR="00946AB0">
        <w:t xml:space="preserve"> indtaste hvor jeg befinder mig, for så at</w:t>
      </w:r>
      <w:r>
        <w:t xml:space="preserve"> se hvor lang afstand jeg skal tilbagelægge for at handle, på de forskellige forslag</w:t>
      </w:r>
      <w:r w:rsidR="00933409">
        <w:t>, så jeg har en ide om hvor lang tid det vil tage</w:t>
      </w:r>
      <w:r>
        <w:t xml:space="preserve">. </w:t>
      </w:r>
    </w:p>
    <w:p w14:paraId="41BF7CEE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2EC4E7B6" w14:textId="007F5D6D" w:rsidR="002362B3" w:rsidRDefault="002362B3" w:rsidP="00324B0E">
      <w:r>
        <w:t xml:space="preserve">At </w:t>
      </w:r>
      <w:r w:rsidR="00405C5F">
        <w:t>forbruger</w:t>
      </w:r>
      <w:r>
        <w:t>en får en afstand, som afspejler den som han skal tilbagelægge, for at handle.</w:t>
      </w:r>
    </w:p>
    <w:p w14:paraId="52F9F00E" w14:textId="77777777" w:rsidR="002362B3" w:rsidRDefault="002362B3" w:rsidP="00324B0E"/>
    <w:p w14:paraId="597B391A" w14:textId="77777777" w:rsidR="002362B3" w:rsidRDefault="002362B3" w:rsidP="00324B0E"/>
    <w:p w14:paraId="674A897D" w14:textId="77777777" w:rsidR="002362B3" w:rsidRPr="0091662F" w:rsidRDefault="002362B3" w:rsidP="00324B0E">
      <w:pPr>
        <w:pStyle w:val="Heading2"/>
      </w:pPr>
      <w:bookmarkStart w:id="21" w:name="_Toc443577291"/>
      <w:r>
        <w:t>Kunne vise en kørselsvejledning mellem de forskellige forretninger, som der skal handles i</w:t>
      </w:r>
      <w:bookmarkEnd w:id="21"/>
    </w:p>
    <w:p w14:paraId="31896198" w14:textId="77777777" w:rsidR="002362B3" w:rsidRPr="0058005B" w:rsidRDefault="002362B3" w:rsidP="00324B0E">
      <w:pPr>
        <w:rPr>
          <w:b/>
        </w:rPr>
      </w:pPr>
      <w:r w:rsidRPr="0058005B">
        <w:rPr>
          <w:b/>
        </w:rPr>
        <w:t>Beskrivelse:</w:t>
      </w:r>
    </w:p>
    <w:p w14:paraId="7E71CE3F" w14:textId="14D6FAD8" w:rsidR="002362B3" w:rsidRDefault="002362B3" w:rsidP="00324B0E">
      <w:r>
        <w:t xml:space="preserve">Som en </w:t>
      </w:r>
      <w:r w:rsidR="00405C5F">
        <w:t>forbruger</w:t>
      </w:r>
      <w:r>
        <w:t xml:space="preserve"> a</w:t>
      </w:r>
      <w:r w:rsidR="00933409">
        <w:t xml:space="preserve">f Pristjek220 vil jeg kunne se </w:t>
      </w:r>
      <w:r>
        <w:t>hvilken vej jeg skal køre for at handle</w:t>
      </w:r>
      <w:r w:rsidR="00933409">
        <w:t>, så hvis jeg er i en by hvor jeg ikke er kendt, kan jeg navigerer til forretningerne</w:t>
      </w:r>
      <w:r>
        <w:t xml:space="preserve">. </w:t>
      </w:r>
    </w:p>
    <w:p w14:paraId="6F023268" w14:textId="77777777" w:rsidR="002362B3" w:rsidRDefault="002362B3" w:rsidP="00324B0E">
      <w:pPr>
        <w:rPr>
          <w:b/>
        </w:rPr>
      </w:pPr>
      <w:r>
        <w:rPr>
          <w:b/>
        </w:rPr>
        <w:t>Accepteringskriterier:</w:t>
      </w:r>
    </w:p>
    <w:p w14:paraId="465C0F0E" w14:textId="10EBCCA5" w:rsidR="002362B3" w:rsidRDefault="002362B3" w:rsidP="00324B0E">
      <w:r>
        <w:t xml:space="preserve">At </w:t>
      </w:r>
      <w:r w:rsidR="00405C5F">
        <w:t>forbruger</w:t>
      </w:r>
      <w:r>
        <w:t>en får en kørselsvejledning</w:t>
      </w:r>
      <w:r w:rsidR="00AF5373">
        <w:t>, i form af et kort, som viser hvor han skal kører hen</w:t>
      </w:r>
      <w:r>
        <w:t>, som afspejler den korteste vej mellem de forretninger han skal handle i.</w:t>
      </w:r>
    </w:p>
    <w:p w14:paraId="54BA68D9" w14:textId="22917E11" w:rsidR="002362B3" w:rsidRDefault="002362B3" w:rsidP="00324B0E">
      <w:r>
        <w:t xml:space="preserve">At </w:t>
      </w:r>
      <w:r w:rsidR="00405C5F">
        <w:t>forbruger</w:t>
      </w:r>
      <w:r>
        <w:t>en, kan få kørselsvejledningen vedhæftet mailen.</w:t>
      </w:r>
    </w:p>
    <w:p w14:paraId="0E5521BB" w14:textId="77777777" w:rsidR="004A04EA" w:rsidRPr="004A04EA" w:rsidRDefault="004A04EA" w:rsidP="00324B0E"/>
    <w:p w14:paraId="72FBAEB0" w14:textId="4C8D9C19" w:rsidR="002362B3" w:rsidRPr="0091662F" w:rsidRDefault="00180E50" w:rsidP="00324B0E">
      <w:pPr>
        <w:pStyle w:val="Heading2"/>
      </w:pPr>
      <w:bookmarkStart w:id="22" w:name="_Toc443577294"/>
      <w:r>
        <w:t xml:space="preserve">Bekræftelse </w:t>
      </w:r>
      <w:r w:rsidR="002362B3">
        <w:t>af oprettelse/sletning af vare</w:t>
      </w:r>
      <w:bookmarkEnd w:id="22"/>
    </w:p>
    <w:p w14:paraId="3C699923" w14:textId="77777777" w:rsidR="002362B3" w:rsidRPr="0058005B" w:rsidRDefault="002362B3" w:rsidP="002362B3">
      <w:pPr>
        <w:rPr>
          <w:b/>
        </w:rPr>
      </w:pPr>
      <w:r w:rsidRPr="0058005B">
        <w:rPr>
          <w:b/>
        </w:rPr>
        <w:t>Beskrivelse:</w:t>
      </w:r>
    </w:p>
    <w:p w14:paraId="3A24AFA7" w14:textId="77777777" w:rsidR="002362B3" w:rsidRDefault="002362B3" w:rsidP="002362B3">
      <w:r>
        <w:t xml:space="preserve">Som en </w:t>
      </w:r>
      <w:r w:rsidR="00DD6A0E">
        <w:t>forretning</w:t>
      </w:r>
      <w:r>
        <w:t>smanager af Pristjek220 vil jeg bekræfte om jeg ønsker at slette/oprette en vare</w:t>
      </w:r>
      <w:r w:rsidR="00933409">
        <w:t>, så jeg er sikker på mit valg</w:t>
      </w:r>
      <w:r>
        <w:t>.</w:t>
      </w:r>
    </w:p>
    <w:p w14:paraId="2C736EA3" w14:textId="77777777" w:rsidR="002362B3" w:rsidRDefault="002362B3" w:rsidP="002362B3">
      <w:pPr>
        <w:rPr>
          <w:b/>
        </w:rPr>
      </w:pPr>
      <w:r>
        <w:rPr>
          <w:b/>
        </w:rPr>
        <w:t>Accepteringskriterier:</w:t>
      </w:r>
    </w:p>
    <w:p w14:paraId="63683C4E" w14:textId="77777777" w:rsidR="002362B3" w:rsidRDefault="002362B3" w:rsidP="002362B3">
      <w:r>
        <w:t xml:space="preserve">At </w:t>
      </w:r>
      <w:r w:rsidR="00DD6A0E">
        <w:t>forretning</w:t>
      </w:r>
      <w:r>
        <w:t>smanageren hver gang han opretter/sletter en vare vil blive bedt om at bekræfte.</w:t>
      </w:r>
    </w:p>
    <w:p w14:paraId="30DE550D" w14:textId="77777777" w:rsidR="004B6145" w:rsidRDefault="004B6145"/>
    <w:p w14:paraId="5C71AFF5" w14:textId="0E66AF85" w:rsidR="004B6145" w:rsidRPr="005F2CA0" w:rsidRDefault="004B6145" w:rsidP="00324B0E">
      <w:pPr>
        <w:pStyle w:val="Heading1"/>
      </w:pPr>
      <w:r w:rsidRPr="005F2CA0">
        <w:t>Ikke-funktionelle krav</w:t>
      </w:r>
      <w:r w:rsidR="007D1A29">
        <w:t xml:space="preserve"> (Kvalitetskrav)</w:t>
      </w:r>
    </w:p>
    <w:p w14:paraId="10783AD9" w14:textId="77777777" w:rsidR="004B6145" w:rsidRPr="005F2CA0" w:rsidRDefault="004B6145" w:rsidP="004B6145"/>
    <w:p w14:paraId="6F765F6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 xml:space="preserve">Generelle </w:t>
      </w:r>
      <w:commentRangeStart w:id="23"/>
      <w:r w:rsidRPr="005F2CA0">
        <w:t>krav</w:t>
      </w:r>
      <w:commentRangeEnd w:id="23"/>
      <w:r w:rsidR="00180E50">
        <w:rPr>
          <w:rStyle w:val="CommentReference"/>
        </w:rPr>
        <w:commentReference w:id="23"/>
      </w:r>
      <w:r w:rsidRPr="005F2CA0">
        <w:t>:</w:t>
      </w:r>
    </w:p>
    <w:p w14:paraId="2B3825E7" w14:textId="2890B71C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Tiden for at vise indkøbslistens priser og forretninger må ikke overstige 5</w:t>
      </w:r>
      <w:r>
        <w:t xml:space="preserve"> sek</w:t>
      </w:r>
      <w:r w:rsidRPr="005F2CA0">
        <w:t>.</w:t>
      </w:r>
    </w:p>
    <w:p w14:paraId="2412DD12" w14:textId="2D00C0A9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 xml:space="preserve">Programmet skal starte op inden for </w:t>
      </w:r>
      <w:r w:rsidR="00AF5373">
        <w:t>5</w:t>
      </w:r>
      <w:r>
        <w:t xml:space="preserve"> sek. </w:t>
      </w:r>
      <w:r w:rsidR="00AF5373">
        <w:t>95% af tiden</w:t>
      </w:r>
      <w:r w:rsidRPr="005F2CA0">
        <w:t>.</w:t>
      </w:r>
    </w:p>
    <w:p w14:paraId="02B7C054" w14:textId="29C303C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Serveren skal</w:t>
      </w:r>
      <w:r w:rsidR="00167292">
        <w:t xml:space="preserve"> have en </w:t>
      </w:r>
      <w:r w:rsidR="007D1A29">
        <w:t>oppe tid</w:t>
      </w:r>
      <w:r w:rsidR="00167292">
        <w:t xml:space="preserve"> på 95%</w:t>
      </w:r>
      <w:r w:rsidRPr="005F2CA0">
        <w:t>.</w:t>
      </w:r>
    </w:p>
    <w:p w14:paraId="5E5A0040" w14:textId="77777777" w:rsidR="004B6145" w:rsidRPr="005F2CA0" w:rsidRDefault="004B6145" w:rsidP="004B6145">
      <w:pPr>
        <w:pStyle w:val="ListParagraph"/>
      </w:pPr>
    </w:p>
    <w:p w14:paraId="3DC877C3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Mail krav:</w:t>
      </w:r>
    </w:p>
    <w:p w14:paraId="4EA73C85" w14:textId="5EF13661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Fonts</w:t>
      </w:r>
      <w:r>
        <w:t>tørrelsen</w:t>
      </w:r>
      <w:r w:rsidRPr="005F2CA0">
        <w:t xml:space="preserve"> for teksten skal være 12.</w:t>
      </w:r>
    </w:p>
    <w:p w14:paraId="00C99B81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Fonten for teks</w:t>
      </w:r>
      <w:r>
        <w:t>t</w:t>
      </w:r>
      <w:r w:rsidRPr="005F2CA0">
        <w:t>en</w:t>
      </w:r>
      <w:r>
        <w:t xml:space="preserve"> skal være</w:t>
      </w:r>
      <w:r w:rsidRPr="005F2CA0">
        <w:t xml:space="preserve"> </w:t>
      </w:r>
      <w:r>
        <w:t>A</w:t>
      </w:r>
      <w:r w:rsidRPr="005F2CA0">
        <w:t>rial.</w:t>
      </w:r>
    </w:p>
    <w:p w14:paraId="515F4787" w14:textId="205BE60E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Maksimum tid for mailen er sendt 30</w:t>
      </w:r>
      <w:r>
        <w:t xml:space="preserve"> sek.</w:t>
      </w:r>
    </w:p>
    <w:p w14:paraId="4F47F191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GUI:</w:t>
      </w:r>
    </w:p>
    <w:p w14:paraId="160B1FB8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Elementerne skal resize med vinduet.</w:t>
      </w:r>
    </w:p>
    <w:p w14:paraId="43CC99BB" w14:textId="00955DDD" w:rsidR="004B6145" w:rsidRPr="005F2CA0" w:rsidRDefault="004B6145" w:rsidP="004B6145">
      <w:pPr>
        <w:pStyle w:val="ListParagraph"/>
        <w:numPr>
          <w:ilvl w:val="1"/>
          <w:numId w:val="1"/>
        </w:numPr>
      </w:pPr>
      <w:r>
        <w:t>Fontstørrelsen</w:t>
      </w:r>
      <w:r w:rsidRPr="005F2CA0">
        <w:t xml:space="preserve"> for teksten skal være minimum 10.</w:t>
      </w:r>
    </w:p>
    <w:p w14:paraId="1B326424" w14:textId="77777777" w:rsidR="004B6145" w:rsidRPr="005F2CA0" w:rsidRDefault="004B6145" w:rsidP="004B6145">
      <w:pPr>
        <w:pStyle w:val="ListParagraph"/>
        <w:ind w:left="1080"/>
      </w:pPr>
    </w:p>
    <w:p w14:paraId="77387E4F" w14:textId="77777777" w:rsidR="004B6145" w:rsidRPr="005F2CA0" w:rsidRDefault="004B6145" w:rsidP="004B6145">
      <w:pPr>
        <w:pStyle w:val="ListParagraph"/>
        <w:numPr>
          <w:ilvl w:val="0"/>
          <w:numId w:val="1"/>
        </w:numPr>
      </w:pPr>
      <w:r w:rsidRPr="005F2CA0">
        <w:t>Login:</w:t>
      </w:r>
    </w:p>
    <w:p w14:paraId="4D52969B" w14:textId="77777777" w:rsidR="004B6145" w:rsidRPr="005F2CA0" w:rsidRDefault="004B6145" w:rsidP="004B6145">
      <w:pPr>
        <w:pStyle w:val="ListParagraph"/>
        <w:numPr>
          <w:ilvl w:val="1"/>
          <w:numId w:val="1"/>
        </w:numPr>
      </w:pPr>
      <w:r w:rsidRPr="005F2CA0">
        <w:t>Password skal indeholde store og små bogstaver.</w:t>
      </w:r>
    </w:p>
    <w:p w14:paraId="7468A686" w14:textId="647F2B20" w:rsidR="004B6145" w:rsidRPr="005F2CA0" w:rsidRDefault="00167292" w:rsidP="004B6145">
      <w:pPr>
        <w:pStyle w:val="ListParagraph"/>
        <w:numPr>
          <w:ilvl w:val="1"/>
          <w:numId w:val="1"/>
        </w:numPr>
      </w:pPr>
      <w:r>
        <w:t>Password, der ligger i databasen, skal være krypteret</w:t>
      </w:r>
      <w:r w:rsidR="004B6145" w:rsidRPr="005F2CA0">
        <w:t>.</w:t>
      </w:r>
    </w:p>
    <w:p w14:paraId="6DC96A4C" w14:textId="77777777" w:rsidR="006269E9" w:rsidRPr="002362B3" w:rsidRDefault="004B6145" w:rsidP="00492074">
      <w:pPr>
        <w:pStyle w:val="ListParagraph"/>
        <w:numPr>
          <w:ilvl w:val="1"/>
          <w:numId w:val="1"/>
        </w:numPr>
      </w:pPr>
      <w:r>
        <w:t>Brugernavn</w:t>
      </w:r>
      <w:r w:rsidRPr="005F2CA0">
        <w:t xml:space="preserve"> </w:t>
      </w:r>
      <w:r>
        <w:t>kan kun indeholde bogstaver og</w:t>
      </w:r>
      <w:r w:rsidRPr="005F2CA0">
        <w:t xml:space="preserve"> tal.</w:t>
      </w:r>
    </w:p>
    <w:sectPr w:rsidR="006269E9" w:rsidRPr="002362B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Anders Meidahl" w:date="2016-02-28T13:57:00Z" w:initials="AM">
    <w:p w14:paraId="384E4E23" w14:textId="77777777" w:rsidR="00180E50" w:rsidRDefault="00180E50">
      <w:pPr>
        <w:pStyle w:val="CommentText"/>
      </w:pPr>
      <w:r>
        <w:rPr>
          <w:rStyle w:val="CommentReference"/>
        </w:rPr>
        <w:annotationRef/>
      </w:r>
      <w:r>
        <w:t>Vi skulle have noget her med, de generelle krav til et godt program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4E4E2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38776" w14:textId="77777777" w:rsidR="008819CB" w:rsidRDefault="008819CB" w:rsidP="00060093">
      <w:pPr>
        <w:spacing w:after="0" w:line="240" w:lineRule="auto"/>
      </w:pPr>
      <w:r>
        <w:separator/>
      </w:r>
    </w:p>
  </w:endnote>
  <w:endnote w:type="continuationSeparator" w:id="0">
    <w:p w14:paraId="094DD8E4" w14:textId="77777777" w:rsidR="008819CB" w:rsidRDefault="008819CB" w:rsidP="0006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5050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B59D238" w14:textId="77777777" w:rsidR="00060093" w:rsidRDefault="0006009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8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82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E28F60" w14:textId="77777777" w:rsidR="00060093" w:rsidRDefault="00060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722DC" w14:textId="77777777" w:rsidR="008819CB" w:rsidRDefault="008819CB" w:rsidP="00060093">
      <w:pPr>
        <w:spacing w:after="0" w:line="240" w:lineRule="auto"/>
      </w:pPr>
      <w:r>
        <w:separator/>
      </w:r>
    </w:p>
  </w:footnote>
  <w:footnote w:type="continuationSeparator" w:id="0">
    <w:p w14:paraId="2B5DAC90" w14:textId="77777777" w:rsidR="008819CB" w:rsidRDefault="008819CB" w:rsidP="0006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69985" w14:textId="77777777" w:rsidR="00060093" w:rsidRDefault="00060093">
    <w:pPr>
      <w:pStyle w:val="Header"/>
    </w:pPr>
    <w:r>
      <w:t>4. Semester projekt</w:t>
    </w:r>
    <w:r>
      <w:tab/>
      <w:t>Gruppe 7</w:t>
    </w:r>
    <w:r>
      <w:tab/>
      <w:t>18-02-2016</w:t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475D7"/>
    <w:multiLevelType w:val="hybridMultilevel"/>
    <w:tmpl w:val="D5DE55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A26A51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0531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756202"/>
    <w:multiLevelType w:val="hybridMultilevel"/>
    <w:tmpl w:val="00423444"/>
    <w:lvl w:ilvl="0" w:tplc="A3322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774"/>
    <w:multiLevelType w:val="hybridMultilevel"/>
    <w:tmpl w:val="F7D65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2829"/>
    <w:multiLevelType w:val="multilevel"/>
    <w:tmpl w:val="CCFC6E1E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D951290"/>
    <w:multiLevelType w:val="hybridMultilevel"/>
    <w:tmpl w:val="C78E3A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ers Meidahl">
    <w15:presenceInfo w15:providerId="Windows Live" w15:userId="8659d8fb926deb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05B"/>
    <w:rsid w:val="000215AD"/>
    <w:rsid w:val="00027C19"/>
    <w:rsid w:val="00060093"/>
    <w:rsid w:val="00092214"/>
    <w:rsid w:val="000E182B"/>
    <w:rsid w:val="0012600E"/>
    <w:rsid w:val="00167292"/>
    <w:rsid w:val="00180E50"/>
    <w:rsid w:val="00187942"/>
    <w:rsid w:val="00226DA3"/>
    <w:rsid w:val="002362B3"/>
    <w:rsid w:val="00324B0E"/>
    <w:rsid w:val="004051DD"/>
    <w:rsid w:val="00405C5F"/>
    <w:rsid w:val="00432CE1"/>
    <w:rsid w:val="004A04EA"/>
    <w:rsid w:val="004B6145"/>
    <w:rsid w:val="005225B1"/>
    <w:rsid w:val="0058005B"/>
    <w:rsid w:val="006174DE"/>
    <w:rsid w:val="006269E9"/>
    <w:rsid w:val="00652818"/>
    <w:rsid w:val="006C26D4"/>
    <w:rsid w:val="00781A46"/>
    <w:rsid w:val="007D1A29"/>
    <w:rsid w:val="00820940"/>
    <w:rsid w:val="008819CB"/>
    <w:rsid w:val="008B2BFD"/>
    <w:rsid w:val="0091662F"/>
    <w:rsid w:val="00933409"/>
    <w:rsid w:val="00946AB0"/>
    <w:rsid w:val="009D7471"/>
    <w:rsid w:val="00A47C9F"/>
    <w:rsid w:val="00A6668D"/>
    <w:rsid w:val="00A81C89"/>
    <w:rsid w:val="00AF5373"/>
    <w:rsid w:val="00BB19DD"/>
    <w:rsid w:val="00C02921"/>
    <w:rsid w:val="00CC708D"/>
    <w:rsid w:val="00CE2AC0"/>
    <w:rsid w:val="00CE33CE"/>
    <w:rsid w:val="00D2326A"/>
    <w:rsid w:val="00DD6A0E"/>
    <w:rsid w:val="00E05D3C"/>
    <w:rsid w:val="00E45833"/>
    <w:rsid w:val="00F46964"/>
    <w:rsid w:val="00F542CF"/>
    <w:rsid w:val="00F571FF"/>
    <w:rsid w:val="00F72D96"/>
    <w:rsid w:val="00F77785"/>
    <w:rsid w:val="00FD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297D"/>
  <w15:chartTrackingRefBased/>
  <w15:docId w15:val="{6938B570-748C-4448-982E-62B97753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B3"/>
  </w:style>
  <w:style w:type="paragraph" w:styleId="Heading1">
    <w:name w:val="heading 1"/>
    <w:basedOn w:val="Normal"/>
    <w:next w:val="Normal"/>
    <w:link w:val="Heading1Char"/>
    <w:uiPriority w:val="9"/>
    <w:qFormat/>
    <w:rsid w:val="00324B0E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B0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145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292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292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292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29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29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29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05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C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4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62B3"/>
    <w:pPr>
      <w:numPr>
        <w:numId w:val="5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362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362B3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4B6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B614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4B61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6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93"/>
  </w:style>
  <w:style w:type="paragraph" w:styleId="Footer">
    <w:name w:val="footer"/>
    <w:basedOn w:val="Normal"/>
    <w:link w:val="FooterChar"/>
    <w:uiPriority w:val="99"/>
    <w:unhideWhenUsed/>
    <w:rsid w:val="000600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93"/>
  </w:style>
  <w:style w:type="paragraph" w:styleId="BalloonText">
    <w:name w:val="Balloon Text"/>
    <w:basedOn w:val="Normal"/>
    <w:link w:val="BalloonTextChar"/>
    <w:uiPriority w:val="99"/>
    <w:semiHidden/>
    <w:unhideWhenUsed/>
    <w:rsid w:val="00027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1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2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2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2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2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2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2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80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0E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0E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02E7D-65AF-4079-BB48-02B126631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1454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7</cp:revision>
  <dcterms:created xsi:type="dcterms:W3CDTF">2016-02-28T12:05:00Z</dcterms:created>
  <dcterms:modified xsi:type="dcterms:W3CDTF">2016-03-03T11:39:00Z</dcterms:modified>
</cp:coreProperties>
</file>