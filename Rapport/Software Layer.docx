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41" w:rsidRDefault="00004C41" w:rsidP="00004C41">
      <w:pPr>
        <w:pStyle w:val="Heading2"/>
      </w:pPr>
      <w:r>
        <w:t xml:space="preserve">Software </w:t>
      </w:r>
      <w:r w:rsidR="00560DA4">
        <w:t xml:space="preserve">arkitektur </w:t>
      </w:r>
      <w:r w:rsidR="00213B1D">
        <w:t>3 lags modellen</w:t>
      </w:r>
      <w:bookmarkStart w:id="0" w:name="_GoBack"/>
      <w:bookmarkEnd w:id="0"/>
    </w:p>
    <w:p w:rsidR="00004C41" w:rsidRDefault="00004C41" w:rsidP="00004C41">
      <w:r>
        <w:t xml:space="preserve">Da </w:t>
      </w:r>
      <w:r w:rsidR="00DE6EB8">
        <w:t>arkitekturen</w:t>
      </w:r>
      <w:r>
        <w:t xml:space="preserve"> af projekte</w:t>
      </w:r>
      <w:r w:rsidR="00213B1D">
        <w:t>t skulle besluttes, som skulle stå for at få opbygget et system</w:t>
      </w:r>
      <w:r w:rsidR="00DE6EB8">
        <w:t>, som ville give et godt og hurtigt overblik over systemet</w:t>
      </w:r>
      <w:r>
        <w:t xml:space="preserve">, blev der valgt at bruge </w:t>
      </w:r>
      <w:r w:rsidR="00213B1D">
        <w:t>lag delte</w:t>
      </w:r>
      <w:r w:rsidR="00DE6EB8">
        <w:t xml:space="preserve"> model</w:t>
      </w:r>
      <w:r>
        <w:t xml:space="preserve">. </w:t>
      </w:r>
      <w:r w:rsidR="00DE6EB8">
        <w:t xml:space="preserve">Grunden til at valget faldt på den var at ved den lag delte model </w:t>
      </w:r>
      <w:r>
        <w:t>er</w:t>
      </w:r>
      <w:r w:rsidR="00DE6EB8">
        <w:t xml:space="preserve"> der</w:t>
      </w:r>
      <w:r>
        <w:t xml:space="preserve"> en grovkornet gruppering af klasser</w:t>
      </w:r>
      <w:r w:rsidR="000A6E05">
        <w:t xml:space="preserve"> og pakker</w:t>
      </w:r>
      <w:r>
        <w:t>.</w:t>
      </w:r>
      <w:r w:rsidR="00DE6EB8">
        <w:t xml:space="preserve"> Hvorved at de klasser </w:t>
      </w:r>
      <w:r>
        <w:t xml:space="preserve">der befinder sig i ét lag har et </w:t>
      </w:r>
      <w:r w:rsidR="00DE6EB8">
        <w:t>sammenhængende</w:t>
      </w:r>
      <w:r>
        <w:t xml:space="preserve"> ansvar et vigtigt aspekt i systemet</w:t>
      </w:r>
      <w:r w:rsidR="00DE6EB8">
        <w:t xml:space="preserve"> i den logiske separation der er lavet i projektet</w:t>
      </w:r>
      <w:r>
        <w:t>.</w:t>
      </w:r>
      <w:r w:rsidR="00DE6EB8">
        <w:t xml:space="preserve"> Ved at gruppere systemet på denne måde, kan der hurtigt findes ud af hvor der skal ændres ting hvis der er noget der skal ændres. </w:t>
      </w:r>
      <w:r w:rsidR="00232148">
        <w:t>Organiseringen af lagene, er således at et højere lag må kalde et lavere lag, men et lavere lag må ikke kalde et højere lag.</w:t>
      </w:r>
      <w:r w:rsidR="00191EE6">
        <w:t xml:space="preserve"> Den lag delte model der er valgt at tage udgangspunkt i er den 3 lag delte model. Der består af, DAL (Data </w:t>
      </w:r>
      <w:proofErr w:type="spellStart"/>
      <w:r w:rsidR="00191EE6">
        <w:t>access</w:t>
      </w:r>
      <w:proofErr w:type="spellEnd"/>
      <w:r w:rsidR="00191EE6">
        <w:t xml:space="preserve"> </w:t>
      </w:r>
      <w:proofErr w:type="spellStart"/>
      <w:r w:rsidR="00191EE6">
        <w:t>layer</w:t>
      </w:r>
      <w:proofErr w:type="spellEnd"/>
      <w:r w:rsidR="00191EE6">
        <w:t>), BL (</w:t>
      </w:r>
      <w:proofErr w:type="spellStart"/>
      <w:r w:rsidR="00191EE6">
        <w:t>Buisness</w:t>
      </w:r>
      <w:proofErr w:type="spellEnd"/>
      <w:r w:rsidR="00191EE6">
        <w:t xml:space="preserve"> </w:t>
      </w:r>
      <w:proofErr w:type="spellStart"/>
      <w:r w:rsidR="00191EE6">
        <w:t>layer</w:t>
      </w:r>
      <w:proofErr w:type="spellEnd"/>
      <w:r w:rsidR="00191EE6">
        <w:t xml:space="preserve">) og PL (Presentation </w:t>
      </w:r>
      <w:proofErr w:type="spellStart"/>
      <w:r w:rsidR="00191EE6">
        <w:t>layer</w:t>
      </w:r>
      <w:proofErr w:type="spellEnd"/>
      <w:r w:rsidR="00191EE6">
        <w:t>).</w:t>
      </w:r>
      <w:r w:rsidR="00232148">
        <w:t xml:space="preserve"> Et eksempel på hvordan et normalt scenarie kunne se ud, kan ses på</w:t>
      </w:r>
      <w:r w:rsidR="00FC6AAE">
        <w:t xml:space="preserve"> </w:t>
      </w:r>
      <w:r w:rsidR="00FC6AAE">
        <w:fldChar w:fldCharType="begin"/>
      </w:r>
      <w:r w:rsidR="00FC6AAE">
        <w:instrText xml:space="preserve"> REF _Ref449894462 \h </w:instrText>
      </w:r>
      <w:r w:rsidR="00FC6AAE">
        <w:fldChar w:fldCharType="separate"/>
      </w:r>
      <w:r w:rsidR="00FC6AAE">
        <w:t xml:space="preserve">Figur </w:t>
      </w:r>
      <w:r w:rsidR="00FC6AAE">
        <w:rPr>
          <w:noProof/>
        </w:rPr>
        <w:t>1</w:t>
      </w:r>
      <w:r w:rsidR="00FC6AAE">
        <w:fldChar w:fldCharType="end"/>
      </w:r>
      <w:r w:rsidR="00FC6AAE">
        <w:t xml:space="preserve">, som viser hvad der sker når en bruger indtaster i et felt der kan autofuldføre. Først ændre brugeren på teksten på GUI, derefter kalder </w:t>
      </w:r>
      <w:proofErr w:type="spellStart"/>
      <w:r w:rsidR="00FC6AAE">
        <w:t>GUI’en</w:t>
      </w:r>
      <w:proofErr w:type="spellEnd"/>
      <w:r w:rsidR="00FC6AAE">
        <w:t xml:space="preserve"> </w:t>
      </w:r>
      <w:r w:rsidR="00191EE6">
        <w:t>ned</w:t>
      </w:r>
      <w:r w:rsidR="00FC6AAE">
        <w:t xml:space="preserve"> på </w:t>
      </w:r>
      <w:r w:rsidR="008263D6">
        <w:t xml:space="preserve">GUI </w:t>
      </w:r>
      <w:proofErr w:type="spellStart"/>
      <w:r w:rsidR="008263D6">
        <w:t>viewmodel</w:t>
      </w:r>
      <w:proofErr w:type="spellEnd"/>
      <w:r w:rsidR="00191EE6">
        <w:t xml:space="preserve"> at den skal udfylde listen, den kalder så ned på BL, som derefter kalder ned på DAL, at den skal lave et database udtræk, ud fra den indtastede tekst</w:t>
      </w:r>
      <w:r w:rsidR="008263D6">
        <w:t>.</w:t>
      </w:r>
      <w:r w:rsidR="00191EE6">
        <w:t xml:space="preserve"> </w:t>
      </w:r>
    </w:p>
    <w:p w:rsidR="00FC6AAE" w:rsidRDefault="008263D6" w:rsidP="00FC6AAE">
      <w:pPr>
        <w:keepNext/>
      </w:pPr>
      <w:r>
        <w:object w:dxaOrig="11146" w:dyaOrig="4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202.6pt" o:ole="">
            <v:imagedata r:id="rId5" o:title=""/>
          </v:shape>
          <o:OLEObject Type="Embed" ProgID="Visio.Drawing.15" ShapeID="_x0000_i1025" DrawAspect="Content" ObjectID="_1523639407" r:id="rId6"/>
        </w:object>
      </w:r>
    </w:p>
    <w:p w:rsidR="00232148" w:rsidRDefault="00FC6AAE" w:rsidP="00FC6AAE">
      <w:pPr>
        <w:pStyle w:val="Caption"/>
      </w:pPr>
      <w:bookmarkStart w:id="1" w:name="_Ref449894462"/>
      <w:r>
        <w:t xml:space="preserve">Figur </w:t>
      </w:r>
      <w:r w:rsidR="0041210F">
        <w:fldChar w:fldCharType="begin"/>
      </w:r>
      <w:r w:rsidR="0041210F">
        <w:instrText xml:space="preserve"> SEQ Figur \* ARABIC </w:instrText>
      </w:r>
      <w:r w:rsidR="0041210F">
        <w:fldChar w:fldCharType="separate"/>
      </w:r>
      <w:r>
        <w:rPr>
          <w:noProof/>
        </w:rPr>
        <w:t>1</w:t>
      </w:r>
      <w:r w:rsidR="0041210F">
        <w:rPr>
          <w:noProof/>
        </w:rPr>
        <w:fldChar w:fldCharType="end"/>
      </w:r>
      <w:bookmarkEnd w:id="1"/>
      <w:r>
        <w:t>:</w:t>
      </w:r>
      <w:r w:rsidR="005302AD">
        <w:t xml:space="preserve"> Sekvens diagram for Autofuldførelse, med lag opdeling</w:t>
      </w:r>
    </w:p>
    <w:p w:rsidR="00232148" w:rsidRDefault="004C5662" w:rsidP="00004C41">
      <w:r>
        <w:t>Hver af disse lag</w:t>
      </w:r>
      <w:r w:rsidR="00401DF7">
        <w:t xml:space="preserve"> kan så bestå </w:t>
      </w:r>
      <w:r>
        <w:t>af flere</w:t>
      </w:r>
      <w:r w:rsidR="008263D6">
        <w:t xml:space="preserve"> klasser og</w:t>
      </w:r>
      <w:r>
        <w:t xml:space="preserve"> </w:t>
      </w:r>
      <w:r w:rsidR="008263D6">
        <w:t>pakker</w:t>
      </w:r>
      <w:r>
        <w:t>, som det kan ses på</w:t>
      </w:r>
      <w:r w:rsidR="005302AD">
        <w:t xml:space="preserve"> FIGURE</w:t>
      </w:r>
      <w:r w:rsidR="00401DF7">
        <w:t xml:space="preserve">, som viser et </w:t>
      </w:r>
      <w:proofErr w:type="spellStart"/>
      <w:r w:rsidR="00401DF7">
        <w:t>package</w:t>
      </w:r>
      <w:proofErr w:type="spellEnd"/>
      <w:r w:rsidR="00401DF7">
        <w:t xml:space="preserve"> diagram for systemet.</w:t>
      </w:r>
    </w:p>
    <w:p w:rsidR="008263D6" w:rsidRPr="005302AD" w:rsidRDefault="005302AD" w:rsidP="00004C41">
      <w:pPr>
        <w:rPr>
          <w:color w:val="FF0000"/>
        </w:rPr>
      </w:pPr>
      <w:r w:rsidRPr="005302AD">
        <w:rPr>
          <w:noProof/>
          <w:color w:val="FF0000"/>
          <w:lang w:eastAsia="da-DK"/>
        </w:rPr>
        <w:t>FIGURE INDSÆT OPDATERET PACKAGE DIAGRAM</w:t>
      </w:r>
    </w:p>
    <w:p w:rsidR="004C5662" w:rsidRDefault="004C5662" w:rsidP="00004C41">
      <w:r>
        <w:t>Fordele ved at der er valgt at bruge en lag delt model; SRP</w:t>
      </w:r>
      <w:r w:rsidR="00401DF7">
        <w:t xml:space="preserve"> (Single </w:t>
      </w:r>
      <w:proofErr w:type="spellStart"/>
      <w:r w:rsidR="00401DF7">
        <w:t>Responsibility</w:t>
      </w:r>
      <w:proofErr w:type="spellEnd"/>
      <w:r w:rsidR="00401DF7">
        <w:t xml:space="preserve"> </w:t>
      </w:r>
      <w:proofErr w:type="spellStart"/>
      <w:r w:rsidR="00401DF7">
        <w:t>Principle</w:t>
      </w:r>
      <w:proofErr w:type="spellEnd"/>
      <w:r w:rsidR="00401DF7">
        <w:t>), som fås ved at der kommer en s</w:t>
      </w:r>
      <w:r>
        <w:t>eparation af</w:t>
      </w:r>
      <w:r w:rsidRPr="004C5662">
        <w:t xml:space="preserve"> </w:t>
      </w:r>
      <w:r>
        <w:t>applikations specifikke egen</w:t>
      </w:r>
      <w:r w:rsidR="00401DF7">
        <w:t>skabe</w:t>
      </w:r>
      <w:r w:rsidR="008263D6">
        <w:t>r fra generelle egenskaber. Der</w:t>
      </w:r>
      <w:r w:rsidR="00401DF7">
        <w:t>udover kommer der en separation af højniveaus handlinger fra lavniveaus. Koblingen og afhængighederne formindskes der</w:t>
      </w:r>
      <w:r w:rsidR="005302AD">
        <w:t>af</w:t>
      </w:r>
      <w:r w:rsidR="00401DF7">
        <w:t xml:space="preserve"> mellem de forskellige klasser</w:t>
      </w:r>
      <w:r w:rsidR="005302AD">
        <w:t xml:space="preserve">, samt </w:t>
      </w:r>
      <w:r w:rsidR="00401DF7">
        <w:t xml:space="preserve">der kommer høj samhørighed. En af de </w:t>
      </w:r>
      <w:r w:rsidR="00FC6AAE">
        <w:t>vigtigste</w:t>
      </w:r>
      <w:r w:rsidR="00401DF7">
        <w:t xml:space="preserve"> ting ved at bruge 3 lags modellen er dog at der er mulighed</w:t>
      </w:r>
      <w:r w:rsidR="005302AD">
        <w:t xml:space="preserve">en </w:t>
      </w:r>
      <w:r w:rsidR="00401DF7">
        <w:t>for at genbruge kode, sådan at man</w:t>
      </w:r>
      <w:r w:rsidR="005302AD">
        <w:t xml:space="preserve"> for eksempelvis</w:t>
      </w:r>
      <w:r w:rsidR="00401DF7">
        <w:t xml:space="preserve"> kan</w:t>
      </w:r>
      <w:r w:rsidR="005302AD">
        <w:t xml:space="preserve"> </w:t>
      </w:r>
      <w:r w:rsidR="00401DF7">
        <w:t>genbruge de nederste lag af kode til en applikation med en anden brugergrænseflade. De</w:t>
      </w:r>
      <w:r w:rsidR="005302AD">
        <w:t>t gøres endnu mere simpelt ved at de forskellige lag er</w:t>
      </w:r>
      <w:r w:rsidR="00401DF7">
        <w:t xml:space="preserve"> implementeret med </w:t>
      </w:r>
      <w:r w:rsidR="00FC6AAE">
        <w:t>interfaces</w:t>
      </w:r>
      <w:r w:rsidR="00401DF7">
        <w:t xml:space="preserve">, </w:t>
      </w:r>
      <w:r w:rsidR="005302AD">
        <w:t>som simplificere en ændring eller udskiftning af</w:t>
      </w:r>
      <w:r w:rsidR="00FC6AAE">
        <w:t xml:space="preserve"> dele af systemet</w:t>
      </w:r>
      <w:r w:rsidR="00401DF7">
        <w:t xml:space="preserve">. Ved at lave den logiske segmentering mellem de forskellige lag er </w:t>
      </w:r>
      <w:r w:rsidR="00FC6AAE">
        <w:t>klarheden af koden øget, for andre der skulle ønske at arbejde videre med koden.</w:t>
      </w:r>
    </w:p>
    <w:p w:rsidR="00BD5D98" w:rsidRDefault="00BD5D98" w:rsidP="00004C41"/>
    <w:p w:rsidR="00BD5D98" w:rsidRDefault="00BD5D98" w:rsidP="00BD5D98"/>
    <w:p w:rsidR="00BD5D98" w:rsidRDefault="00BD5D98" w:rsidP="00BD5D98"/>
    <w:p w:rsidR="00BD5D98" w:rsidRPr="00004C41" w:rsidRDefault="00BD5D98" w:rsidP="00BD5D98"/>
    <w:sectPr w:rsidR="00BD5D98" w:rsidRPr="00004C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41"/>
    <w:rsid w:val="00004C41"/>
    <w:rsid w:val="000A6E05"/>
    <w:rsid w:val="00191EE6"/>
    <w:rsid w:val="00213B1D"/>
    <w:rsid w:val="00232148"/>
    <w:rsid w:val="00401DF7"/>
    <w:rsid w:val="0041210F"/>
    <w:rsid w:val="004C5662"/>
    <w:rsid w:val="005302AD"/>
    <w:rsid w:val="00560DA4"/>
    <w:rsid w:val="008263D6"/>
    <w:rsid w:val="00A47C9F"/>
    <w:rsid w:val="00A81C89"/>
    <w:rsid w:val="00BD5D98"/>
    <w:rsid w:val="00DE6EB8"/>
    <w:rsid w:val="00FC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701AB-D3E3-4B4E-BF6B-EA391379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C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C6A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E1B61-6596-4F6C-99DB-8ECFCE6DB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358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6</cp:revision>
  <dcterms:created xsi:type="dcterms:W3CDTF">2016-05-01T07:03:00Z</dcterms:created>
  <dcterms:modified xsi:type="dcterms:W3CDTF">2016-05-01T18:24:00Z</dcterms:modified>
</cp:coreProperties>
</file>