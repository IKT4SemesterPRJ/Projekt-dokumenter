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5DFBAF" w14:textId="514CE01E" w:rsidR="00552CD3" w:rsidRDefault="00552CD3" w:rsidP="00552CD3">
      <w:pPr>
        <w:pStyle w:val="Heading1"/>
      </w:pPr>
      <w:r>
        <w:t>Test af pristjek220</w:t>
      </w:r>
    </w:p>
    <w:p w14:paraId="6AAD2C7B" w14:textId="32A7A279" w:rsidR="001011B0" w:rsidRPr="00170D5D" w:rsidRDefault="00552CD3" w:rsidP="001011B0">
      <w:r>
        <w:t>For at lave et godt produkt</w:t>
      </w:r>
      <w:r w:rsidR="003C7FE7">
        <w:t>,</w:t>
      </w:r>
      <w:r>
        <w:t xml:space="preserve"> og sikre at produktet lever op til product owner’s forventninger</w:t>
      </w:r>
      <w:r w:rsidR="00972074">
        <w:t>,</w:t>
      </w:r>
      <w:r>
        <w:t xml:space="preserve"> bliver produktet udsat for nogle forskellige former for test. Dette er illustreret på </w:t>
      </w:r>
      <w:r>
        <w:fldChar w:fldCharType="begin"/>
      </w:r>
      <w:r>
        <w:instrText xml:space="preserve"> REF _Ref451178876 \h </w:instrText>
      </w:r>
      <w:r>
        <w:fldChar w:fldCharType="separate"/>
      </w:r>
      <w:r>
        <w:t xml:space="preserve">Figur </w:t>
      </w:r>
      <w:r>
        <w:rPr>
          <w:noProof/>
        </w:rPr>
        <w:t>1</w:t>
      </w:r>
      <w:r>
        <w:fldChar w:fldCharType="end"/>
      </w:r>
      <w:r w:rsidR="003C7FE7">
        <w:t>, hvor der kan ses de forskellige test stadier</w:t>
      </w:r>
      <w:r>
        <w:t xml:space="preserve"> Unit Test, Integration Test, System Test, Accept Test. </w:t>
      </w:r>
      <w:r w:rsidR="001011B0">
        <w:t xml:space="preserve">Gennem udviklingen af Pristjek220 er der brugt FDD, hvilket giver den fordel at man </w:t>
      </w:r>
      <w:r w:rsidR="003C7FE7">
        <w:t>kan</w:t>
      </w:r>
      <w:r w:rsidR="001011B0">
        <w:t xml:space="preserve"> udvikle en feature til programmet, hvorefter der kan bestemmes om den skal implementeres</w:t>
      </w:r>
      <w:r w:rsidR="003C7FE7">
        <w:t>.</w:t>
      </w:r>
      <w:r w:rsidR="001011B0">
        <w:t xml:space="preserve"> </w:t>
      </w:r>
      <w:r w:rsidR="003C7FE7">
        <w:t>D</w:t>
      </w:r>
      <w:r w:rsidR="001011B0">
        <w:t xml:space="preserve">erefter udføre test så den lever op til kravene. På den måde spares der en masse tid </w:t>
      </w:r>
      <w:r w:rsidR="00972074">
        <w:t>på</w:t>
      </w:r>
      <w:r w:rsidR="001011B0">
        <w:t xml:space="preserve"> de funktioner som product owner beslutter sig for </w:t>
      </w:r>
      <w:r w:rsidR="00972074">
        <w:t>han</w:t>
      </w:r>
      <w:r w:rsidR="001011B0">
        <w:t xml:space="preserve"> ikke vil have. Hvor i mod i TDD hvor man skriver test før man laver features, hvilket giver den fordel at vide om koden lever op til tests kravene med det samme.</w:t>
      </w:r>
    </w:p>
    <w:p w14:paraId="5A8D403D" w14:textId="46955AC3" w:rsidR="00552CD3" w:rsidRDefault="00552CD3" w:rsidP="00552CD3"/>
    <w:p w14:paraId="306FA2D7" w14:textId="77777777" w:rsidR="00552CD3" w:rsidRDefault="00552CD3" w:rsidP="00552CD3">
      <w:pPr>
        <w:keepNext/>
      </w:pPr>
      <w:r>
        <w:rPr>
          <w:noProof/>
          <w:lang w:eastAsia="da-DK"/>
        </w:rPr>
        <w:drawing>
          <wp:inline distT="0" distB="0" distL="0" distR="0" wp14:anchorId="39B9E8FE" wp14:editId="03413FA5">
            <wp:extent cx="3825240" cy="181302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6800" cy="1823245"/>
                    </a:xfrm>
                    <a:prstGeom prst="rect">
                      <a:avLst/>
                    </a:prstGeom>
                  </pic:spPr>
                </pic:pic>
              </a:graphicData>
            </a:graphic>
          </wp:inline>
        </w:drawing>
      </w:r>
    </w:p>
    <w:p w14:paraId="525FB04B" w14:textId="4F16011E" w:rsidR="00552CD3" w:rsidRPr="00552CD3" w:rsidRDefault="00552CD3" w:rsidP="00552CD3">
      <w:pPr>
        <w:pStyle w:val="Caption"/>
      </w:pPr>
      <w:bookmarkStart w:id="0" w:name="_Ref451178876"/>
      <w:r>
        <w:t xml:space="preserve">Figur </w:t>
      </w:r>
      <w:fldSimple w:instr=" SEQ Figur \* ARABIC ">
        <w:r>
          <w:rPr>
            <w:noProof/>
          </w:rPr>
          <w:t>1</w:t>
        </w:r>
      </w:fldSimple>
      <w:bookmarkEnd w:id="0"/>
      <w:r>
        <w:t>: V-model for udvikling af produkt.</w:t>
      </w:r>
      <w:r w:rsidR="001011B0">
        <w:rPr>
          <w:rStyle w:val="FootnoteReference"/>
        </w:rPr>
        <w:footnoteReference w:id="1"/>
      </w:r>
    </w:p>
    <w:p w14:paraId="778367D9" w14:textId="77777777" w:rsidR="00522FFC" w:rsidRPr="00170D5D" w:rsidRDefault="00170D5D" w:rsidP="00170D5D">
      <w:pPr>
        <w:pStyle w:val="Heading2"/>
      </w:pPr>
      <w:r w:rsidRPr="00170D5D">
        <w:t>Unit Test</w:t>
      </w:r>
    </w:p>
    <w:p w14:paraId="0733E03A" w14:textId="1851DE9E" w:rsidR="0087758A" w:rsidRDefault="00FB34E2" w:rsidP="00170D5D">
      <w:r>
        <w:t>Unit test er det første teststadie som programmet kommer igennem, da det</w:t>
      </w:r>
      <w:r w:rsidR="008777F0">
        <w:t xml:space="preserve"> tester de individuelle klasser</w:t>
      </w:r>
      <w:r>
        <w:t xml:space="preserve"> isoleret fra resten a</w:t>
      </w:r>
      <w:r w:rsidR="008777F0">
        <w:t>f systemet</w:t>
      </w:r>
      <w:r w:rsidR="003C7FE7">
        <w:t>.</w:t>
      </w:r>
      <w:r w:rsidR="008777F0">
        <w:t xml:space="preserve"> </w:t>
      </w:r>
      <w:r w:rsidR="003C7FE7">
        <w:t>H</w:t>
      </w:r>
      <w:bookmarkStart w:id="1" w:name="_GoBack"/>
      <w:bookmarkEnd w:id="1"/>
      <w:r w:rsidR="008777F0">
        <w:t>vilket vil sige at når en klasse f</w:t>
      </w:r>
      <w:r w:rsidR="001C669B">
        <w:t>å</w:t>
      </w:r>
      <w:r w:rsidR="008777F0">
        <w:t>r tilføjet en funktion kan den testes uafhængigt af hvor langt udviklingen af resten af systemet er. Gennem unit test sikres der at hver klasse opfører sig på de</w:t>
      </w:r>
      <w:r w:rsidR="001C669B">
        <w:t>n</w:t>
      </w:r>
      <w:r w:rsidR="008777F0">
        <w:t xml:space="preserve"> forvente</w:t>
      </w:r>
      <w:r w:rsidR="001C669B">
        <w:t>de</w:t>
      </w:r>
      <w:r w:rsidR="008777F0">
        <w:t xml:space="preserve"> måde ved de giv</w:t>
      </w:r>
      <w:r w:rsidR="001C669B">
        <w:t>ne</w:t>
      </w:r>
      <w:r w:rsidR="008777F0">
        <w:t xml:space="preserve"> inputs, og derved bliver programmet kvalitetssikret, så det lever op til forbrugernes forventninger. </w:t>
      </w:r>
      <w:r w:rsidR="005A1131">
        <w:t>Til Unit test af Pristjek220 er der blevet benyttet Nunit Frameworket</w:t>
      </w:r>
      <w:r w:rsidR="00B22A8D">
        <w:t xml:space="preserve"> og Nsubstitute,</w:t>
      </w:r>
      <w:r w:rsidR="005A1131">
        <w:t xml:space="preserve"> til at kunne opstille de forskellige test </w:t>
      </w:r>
      <w:r w:rsidR="00B22A8D">
        <w:t>scenarier</w:t>
      </w:r>
      <w:r w:rsidR="005A1131">
        <w:t>,</w:t>
      </w:r>
      <w:r w:rsidR="002801F3">
        <w:t xml:space="preserve"> og lave Unit testene automatiske.</w:t>
      </w:r>
      <w:r w:rsidR="005A1131">
        <w:t xml:space="preserve"> </w:t>
      </w:r>
      <w:r w:rsidR="00B22A8D">
        <w:t>Nsubstitute er er også et framework, det bruges til at sub</w:t>
      </w:r>
      <w:r w:rsidR="00972074">
        <w:t>s</w:t>
      </w:r>
      <w:r w:rsidR="00B22A8D">
        <w:t>tituere de forskellige klasser</w:t>
      </w:r>
      <w:r w:rsidR="001011B0">
        <w:t>,</w:t>
      </w:r>
      <w:r w:rsidR="00B22A8D">
        <w:t xml:space="preserve"> som klassen der test</w:t>
      </w:r>
      <w:r w:rsidR="001011B0">
        <w:t>e</w:t>
      </w:r>
      <w:r w:rsidR="00B22A8D">
        <w:t>s</w:t>
      </w:r>
      <w:r w:rsidR="001011B0">
        <w:t>, har relationer til.</w:t>
      </w:r>
      <w:r w:rsidR="00B22A8D">
        <w:t xml:space="preserve"> </w:t>
      </w:r>
      <w:r w:rsidR="001011B0">
        <w:t>D</w:t>
      </w:r>
      <w:r w:rsidR="00B22A8D">
        <w:t>erved isolere</w:t>
      </w:r>
      <w:r w:rsidR="001011B0">
        <w:t>s</w:t>
      </w:r>
      <w:r w:rsidR="00B22A8D">
        <w:t xml:space="preserve"> klassen fra resten af systemet. </w:t>
      </w:r>
      <w:r w:rsidR="002801F3">
        <w:t>Det at automatisere testene giver den fordel at programmøren ikke skal bruge tid på at teste manuelt flere gange. Derudover giver automatiske test muligheden for at koden kan optimeres efterhånden</w:t>
      </w:r>
      <w:r w:rsidR="00B22A8D">
        <w:t>.</w:t>
      </w:r>
      <w:r w:rsidR="002801F3">
        <w:t xml:space="preserve"> </w:t>
      </w:r>
      <w:r w:rsidR="00B22A8D">
        <w:t xml:space="preserve">Denne optimering kan så blive kørt igennem de automatiserede </w:t>
      </w:r>
      <w:r w:rsidR="002801F3">
        <w:t>test</w:t>
      </w:r>
      <w:r w:rsidR="00B22A8D">
        <w:t>s</w:t>
      </w:r>
      <w:r w:rsidR="002801F3">
        <w:t xml:space="preserve">, uden at skulle bruge for lang tid på at teste </w:t>
      </w:r>
      <w:r w:rsidR="00B22A8D">
        <w:t xml:space="preserve">manuelt, </w:t>
      </w:r>
      <w:r w:rsidR="002801F3">
        <w:t>at funktionaliteten stadig er der.</w:t>
      </w:r>
      <w:r w:rsidR="00B22A8D">
        <w:t xml:space="preserve"> Automatiske unit test er dog ikke den gyldne hammer der løser alle problemer da de automatiseret test kun tester det de er lavet til at teste, hvilket vil sige at nogle ting kan blive overset. Derudover er der nogle ting som Unit test ikke kan teste så som brugervenlighed og hvordan den enkelte klasse opfører sig når den sættes sammen med resten af systemet.</w:t>
      </w:r>
    </w:p>
    <w:p w14:paraId="109059A8" w14:textId="113BED41" w:rsidR="001011B0" w:rsidRDefault="001011B0" w:rsidP="001011B0">
      <w:pPr>
        <w:pStyle w:val="Heading2"/>
      </w:pPr>
      <w:r>
        <w:t>Integrations test</w:t>
      </w:r>
    </w:p>
    <w:p w14:paraId="0CCC35E3" w14:textId="77777777" w:rsidR="001011B0" w:rsidRPr="001011B0" w:rsidRDefault="001011B0" w:rsidP="001011B0"/>
    <w:sectPr w:rsidR="001011B0" w:rsidRPr="001011B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E00822" w14:textId="77777777" w:rsidR="0043041B" w:rsidRDefault="0043041B" w:rsidP="001011B0">
      <w:pPr>
        <w:spacing w:after="0" w:line="240" w:lineRule="auto"/>
      </w:pPr>
      <w:r>
        <w:separator/>
      </w:r>
    </w:p>
  </w:endnote>
  <w:endnote w:type="continuationSeparator" w:id="0">
    <w:p w14:paraId="0B485E86" w14:textId="77777777" w:rsidR="0043041B" w:rsidRDefault="0043041B" w:rsidP="00101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8C0E9C" w14:textId="77777777" w:rsidR="0043041B" w:rsidRDefault="0043041B" w:rsidP="001011B0">
      <w:pPr>
        <w:spacing w:after="0" w:line="240" w:lineRule="auto"/>
      </w:pPr>
      <w:r>
        <w:separator/>
      </w:r>
    </w:p>
  </w:footnote>
  <w:footnote w:type="continuationSeparator" w:id="0">
    <w:p w14:paraId="39A6009F" w14:textId="77777777" w:rsidR="0043041B" w:rsidRDefault="0043041B" w:rsidP="001011B0">
      <w:pPr>
        <w:spacing w:after="0" w:line="240" w:lineRule="auto"/>
      </w:pPr>
      <w:r>
        <w:continuationSeparator/>
      </w:r>
    </w:p>
  </w:footnote>
  <w:footnote w:id="1">
    <w:p w14:paraId="1A35B0F2" w14:textId="169F723C" w:rsidR="001011B0" w:rsidRPr="001011B0" w:rsidRDefault="001011B0">
      <w:pPr>
        <w:pStyle w:val="FootnoteText"/>
        <w:rPr>
          <w:lang w:val="en-GB"/>
        </w:rPr>
      </w:pPr>
      <w:r>
        <w:rPr>
          <w:rStyle w:val="FootnoteReference"/>
        </w:rPr>
        <w:footnoteRef/>
      </w:r>
      <w:r w:rsidRPr="001011B0">
        <w:rPr>
          <w:lang w:val="en-GB"/>
        </w:rPr>
        <w:t xml:space="preserve"> </w:t>
      </w:r>
      <w:r>
        <w:rPr>
          <w:lang w:val="en-GB"/>
        </w:rPr>
        <w:t>SWT PP – 07.1 Integration Test Pattern slide 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5D"/>
    <w:rsid w:val="00032A9B"/>
    <w:rsid w:val="001011B0"/>
    <w:rsid w:val="00170D5D"/>
    <w:rsid w:val="001C669B"/>
    <w:rsid w:val="002801F3"/>
    <w:rsid w:val="003C7FE7"/>
    <w:rsid w:val="0043041B"/>
    <w:rsid w:val="00552CD3"/>
    <w:rsid w:val="00596896"/>
    <w:rsid w:val="005A1131"/>
    <w:rsid w:val="00613B12"/>
    <w:rsid w:val="0087758A"/>
    <w:rsid w:val="008777F0"/>
    <w:rsid w:val="00972074"/>
    <w:rsid w:val="009F0F6C"/>
    <w:rsid w:val="00A4522C"/>
    <w:rsid w:val="00B22A8D"/>
    <w:rsid w:val="00B64516"/>
    <w:rsid w:val="00D174C0"/>
    <w:rsid w:val="00E452EF"/>
    <w:rsid w:val="00FB34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76F6A"/>
  <w15:chartTrackingRefBased/>
  <w15:docId w15:val="{C6C1F3AB-EDE8-4B1F-82A3-F985E1DD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2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0D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0D5D"/>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87758A"/>
    <w:rPr>
      <w:sz w:val="16"/>
      <w:szCs w:val="16"/>
    </w:rPr>
  </w:style>
  <w:style w:type="paragraph" w:styleId="CommentText">
    <w:name w:val="annotation text"/>
    <w:basedOn w:val="Normal"/>
    <w:link w:val="CommentTextChar"/>
    <w:uiPriority w:val="99"/>
    <w:semiHidden/>
    <w:unhideWhenUsed/>
    <w:rsid w:val="0087758A"/>
    <w:pPr>
      <w:spacing w:line="240" w:lineRule="auto"/>
    </w:pPr>
    <w:rPr>
      <w:sz w:val="20"/>
      <w:szCs w:val="20"/>
    </w:rPr>
  </w:style>
  <w:style w:type="character" w:customStyle="1" w:styleId="CommentTextChar">
    <w:name w:val="Comment Text Char"/>
    <w:basedOn w:val="DefaultParagraphFont"/>
    <w:link w:val="CommentText"/>
    <w:uiPriority w:val="99"/>
    <w:semiHidden/>
    <w:rsid w:val="0087758A"/>
    <w:rPr>
      <w:sz w:val="20"/>
      <w:szCs w:val="20"/>
    </w:rPr>
  </w:style>
  <w:style w:type="paragraph" w:styleId="CommentSubject">
    <w:name w:val="annotation subject"/>
    <w:basedOn w:val="CommentText"/>
    <w:next w:val="CommentText"/>
    <w:link w:val="CommentSubjectChar"/>
    <w:uiPriority w:val="99"/>
    <w:semiHidden/>
    <w:unhideWhenUsed/>
    <w:rsid w:val="0087758A"/>
    <w:rPr>
      <w:b/>
      <w:bCs/>
    </w:rPr>
  </w:style>
  <w:style w:type="character" w:customStyle="1" w:styleId="CommentSubjectChar">
    <w:name w:val="Comment Subject Char"/>
    <w:basedOn w:val="CommentTextChar"/>
    <w:link w:val="CommentSubject"/>
    <w:uiPriority w:val="99"/>
    <w:semiHidden/>
    <w:rsid w:val="0087758A"/>
    <w:rPr>
      <w:b/>
      <w:bCs/>
      <w:sz w:val="20"/>
      <w:szCs w:val="20"/>
    </w:rPr>
  </w:style>
  <w:style w:type="paragraph" w:styleId="BalloonText">
    <w:name w:val="Balloon Text"/>
    <w:basedOn w:val="Normal"/>
    <w:link w:val="BalloonTextChar"/>
    <w:uiPriority w:val="99"/>
    <w:semiHidden/>
    <w:unhideWhenUsed/>
    <w:rsid w:val="008775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58A"/>
    <w:rPr>
      <w:rFonts w:ascii="Segoe UI" w:hAnsi="Segoe UI" w:cs="Segoe UI"/>
      <w:sz w:val="18"/>
      <w:szCs w:val="18"/>
    </w:rPr>
  </w:style>
  <w:style w:type="character" w:customStyle="1" w:styleId="Heading1Char">
    <w:name w:val="Heading 1 Char"/>
    <w:basedOn w:val="DefaultParagraphFont"/>
    <w:link w:val="Heading1"/>
    <w:uiPriority w:val="9"/>
    <w:rsid w:val="00552CD3"/>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52CD3"/>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1011B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11B0"/>
    <w:rPr>
      <w:sz w:val="20"/>
      <w:szCs w:val="20"/>
    </w:rPr>
  </w:style>
  <w:style w:type="character" w:styleId="FootnoteReference">
    <w:name w:val="footnote reference"/>
    <w:basedOn w:val="DefaultParagraphFont"/>
    <w:uiPriority w:val="99"/>
    <w:semiHidden/>
    <w:unhideWhenUsed/>
    <w:rsid w:val="001011B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78125-782B-4941-A321-7759D74A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Pages>
  <Words>346</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7</cp:revision>
  <dcterms:created xsi:type="dcterms:W3CDTF">2016-05-15T20:33:00Z</dcterms:created>
  <dcterms:modified xsi:type="dcterms:W3CDTF">2016-05-16T15:20:00Z</dcterms:modified>
</cp:coreProperties>
</file>