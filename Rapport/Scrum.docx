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8F6906" w14:textId="77777777" w:rsidR="006F1B03" w:rsidRPr="00303D2D" w:rsidRDefault="00303D2D" w:rsidP="00303D2D">
      <w:pPr>
        <w:pStyle w:val="Overskrift2"/>
        <w:rPr>
          <w:lang w:val="da-DK"/>
        </w:rPr>
      </w:pPr>
      <w:r w:rsidRPr="00303D2D">
        <w:rPr>
          <w:lang w:val="da-DK"/>
        </w:rPr>
        <w:t>Iterativ udvikling</w:t>
      </w:r>
    </w:p>
    <w:p w14:paraId="44BCDDD3" w14:textId="60FAD925" w:rsidR="00303D2D" w:rsidRDefault="00303D2D">
      <w:pPr>
        <w:rPr>
          <w:lang w:val="da-DK"/>
        </w:rPr>
      </w:pPr>
      <w:r w:rsidRPr="00303D2D">
        <w:rPr>
          <w:lang w:val="da-DK"/>
        </w:rPr>
        <w:t>Eftersom der</w:t>
      </w:r>
      <w:r>
        <w:rPr>
          <w:lang w:val="da-DK"/>
        </w:rPr>
        <w:t xml:space="preserve"> fra IHA’s side er givet et krav om</w:t>
      </w:r>
      <w:ins w:id="0" w:author="Mette Grønbech" w:date="2016-05-02T11:26:00Z">
        <w:r w:rsidR="001205FE">
          <w:rPr>
            <w:lang w:val="da-DK"/>
          </w:rPr>
          <w:t>,</w:t>
        </w:r>
      </w:ins>
      <w:r>
        <w:rPr>
          <w:lang w:val="da-DK"/>
        </w:rPr>
        <w:t xml:space="preserve"> at der skal arbejdes iterativt, har gruppen måtte tage et valg til hvilken arbejd</w:t>
      </w:r>
      <w:del w:id="1" w:author="Mette Grønbech" w:date="2016-05-02T11:07:00Z">
        <w:r w:rsidDel="001654BD">
          <w:rPr>
            <w:lang w:val="da-DK"/>
          </w:rPr>
          <w:delText>e</w:delText>
        </w:r>
      </w:del>
      <w:r>
        <w:rPr>
          <w:lang w:val="da-DK"/>
        </w:rPr>
        <w:t>s</w:t>
      </w:r>
      <w:del w:id="2" w:author="Mette Grønbech" w:date="2016-05-02T11:07:00Z">
        <w:r w:rsidDel="001654BD">
          <w:rPr>
            <w:lang w:val="da-DK"/>
          </w:rPr>
          <w:delText xml:space="preserve"> </w:delText>
        </w:r>
      </w:del>
      <w:r>
        <w:rPr>
          <w:lang w:val="da-DK"/>
        </w:rPr>
        <w:t>metode</w:t>
      </w:r>
      <w:ins w:id="3" w:author="Mette Grønbech" w:date="2016-05-02T11:26:00Z">
        <w:r w:rsidR="001205FE">
          <w:rPr>
            <w:lang w:val="da-DK"/>
          </w:rPr>
          <w:t>,</w:t>
        </w:r>
      </w:ins>
      <w:r>
        <w:rPr>
          <w:lang w:val="da-DK"/>
        </w:rPr>
        <w:t xml:space="preserve"> der skulle benyttes. </w:t>
      </w:r>
      <w:del w:id="4" w:author="Christian Winkel" w:date="2016-05-02T11:47:00Z">
        <w:r w:rsidDel="006E7E72">
          <w:rPr>
            <w:lang w:val="da-DK"/>
          </w:rPr>
          <w:delText>De bedste kandidater var</w:delText>
        </w:r>
      </w:del>
      <w:ins w:id="5" w:author="Christian Winkel" w:date="2016-05-02T11:47:00Z">
        <w:r w:rsidR="006E7E72">
          <w:rPr>
            <w:lang w:val="da-DK"/>
          </w:rPr>
          <w:t>Gruppen overve</w:t>
        </w:r>
      </w:ins>
      <w:ins w:id="6" w:author="Christian Winkel" w:date="2016-05-02T11:48:00Z">
        <w:r w:rsidR="006E7E72">
          <w:rPr>
            <w:lang w:val="da-DK"/>
          </w:rPr>
          <w:t>jede valget mellem</w:t>
        </w:r>
      </w:ins>
      <w:r>
        <w:rPr>
          <w:lang w:val="da-DK"/>
        </w:rPr>
        <w:t xml:space="preserve"> Scrum og Kanban. </w:t>
      </w:r>
    </w:p>
    <w:p w14:paraId="1C96CEE8" w14:textId="36F5AF29" w:rsidR="00303D2D" w:rsidRDefault="00303D2D">
      <w:pPr>
        <w:rPr>
          <w:lang w:val="da-DK"/>
        </w:rPr>
      </w:pPr>
      <w:r>
        <w:rPr>
          <w:lang w:val="da-DK"/>
        </w:rPr>
        <w:t xml:space="preserve">Begge metoder anvender et taskboard </w:t>
      </w:r>
      <w:r w:rsidR="00FB50D8">
        <w:rPr>
          <w:lang w:val="da-DK"/>
        </w:rPr>
        <w:t>til at organisere det arbejde</w:t>
      </w:r>
      <w:ins w:id="7" w:author="Mette Grønbech" w:date="2016-05-02T11:26:00Z">
        <w:r w:rsidR="001205FE">
          <w:rPr>
            <w:lang w:val="da-DK"/>
          </w:rPr>
          <w:t>,</w:t>
        </w:r>
      </w:ins>
      <w:r w:rsidR="00FB50D8">
        <w:rPr>
          <w:lang w:val="da-DK"/>
        </w:rPr>
        <w:t xml:space="preserve"> der skal laves, så alle medlemmer på teamet kan se</w:t>
      </w:r>
      <w:ins w:id="8" w:author="Mette Grønbech" w:date="2016-05-02T11:26:00Z">
        <w:r w:rsidR="001205FE">
          <w:rPr>
            <w:lang w:val="da-DK"/>
          </w:rPr>
          <w:t>,</w:t>
        </w:r>
      </w:ins>
      <w:r w:rsidR="00FB50D8">
        <w:rPr>
          <w:lang w:val="da-DK"/>
        </w:rPr>
        <w:t xml:space="preserve"> hvad der bliver lavet</w:t>
      </w:r>
      <w:del w:id="9" w:author="Mette Grønbech" w:date="2016-05-02T11:26:00Z">
        <w:r w:rsidR="00FB50D8" w:rsidDel="001205FE">
          <w:rPr>
            <w:lang w:val="da-DK"/>
          </w:rPr>
          <w:delText>,</w:delText>
        </w:r>
      </w:del>
      <w:r w:rsidR="00FB50D8">
        <w:rPr>
          <w:lang w:val="da-DK"/>
        </w:rPr>
        <w:t xml:space="preserve"> og af hvem. Den store forskel er dog</w:t>
      </w:r>
      <w:ins w:id="10" w:author="Mette Grønbech" w:date="2016-05-02T11:27:00Z">
        <w:r w:rsidR="001205FE">
          <w:rPr>
            <w:lang w:val="da-DK"/>
          </w:rPr>
          <w:t>,</w:t>
        </w:r>
      </w:ins>
      <w:r w:rsidR="00FB50D8">
        <w:rPr>
          <w:lang w:val="da-DK"/>
        </w:rPr>
        <w:t xml:space="preserve"> at i Kanban er der en begrænsning på hvor mange tasks</w:t>
      </w:r>
      <w:ins w:id="11" w:author="Mette Grønbech" w:date="2016-05-02T11:27:00Z">
        <w:r w:rsidR="001205FE">
          <w:rPr>
            <w:lang w:val="da-DK"/>
          </w:rPr>
          <w:t>,</w:t>
        </w:r>
      </w:ins>
      <w:r w:rsidR="00FB50D8">
        <w:rPr>
          <w:lang w:val="da-DK"/>
        </w:rPr>
        <w:t xml:space="preserve"> der må være aktive ad gangen, og når der er plads</w:t>
      </w:r>
      <w:ins w:id="12" w:author="Mette Grønbech" w:date="2016-05-02T11:27:00Z">
        <w:r w:rsidR="001205FE">
          <w:rPr>
            <w:lang w:val="da-DK"/>
          </w:rPr>
          <w:t>,</w:t>
        </w:r>
      </w:ins>
      <w:r w:rsidR="00FB50D8">
        <w:rPr>
          <w:lang w:val="da-DK"/>
        </w:rPr>
        <w:t xml:space="preserve"> bliver der bare fyldt på fra en product backlog. Hvorimod i Scrum bliver arbejdet opdelt i </w:t>
      </w:r>
      <w:ins w:id="13" w:author="Christian Winkel" w:date="2016-05-02T11:39:00Z">
        <w:r w:rsidR="006E7E72">
          <w:rPr>
            <w:lang w:val="da-DK"/>
          </w:rPr>
          <w:t>s</w:t>
        </w:r>
      </w:ins>
      <w:del w:id="14" w:author="Christian Winkel" w:date="2016-05-02T11:39:00Z">
        <w:r w:rsidR="00FB50D8" w:rsidDel="006E7E72">
          <w:rPr>
            <w:lang w:val="da-DK"/>
          </w:rPr>
          <w:delText>S</w:delText>
        </w:r>
      </w:del>
      <w:r w:rsidR="00FB50D8">
        <w:rPr>
          <w:lang w:val="da-DK"/>
        </w:rPr>
        <w:t xml:space="preserve">prints, og hvert sprint har sit eget taskboard. Disse sprints bliver udfyldt med </w:t>
      </w:r>
      <w:ins w:id="15" w:author="Christian Winkel" w:date="2016-05-02T11:38:00Z">
        <w:r w:rsidR="006E7E72">
          <w:rPr>
            <w:lang w:val="da-DK"/>
          </w:rPr>
          <w:t>stories, som nedbrydes til</w:t>
        </w:r>
      </w:ins>
      <w:ins w:id="16" w:author="Christian Winkel" w:date="2016-05-02T11:39:00Z">
        <w:r w:rsidR="006E7E72">
          <w:rPr>
            <w:lang w:val="da-DK"/>
          </w:rPr>
          <w:t xml:space="preserve"> </w:t>
        </w:r>
      </w:ins>
      <w:r w:rsidR="00FB50D8">
        <w:rPr>
          <w:lang w:val="da-DK"/>
        </w:rPr>
        <w:t>tasks</w:t>
      </w:r>
      <w:ins w:id="17" w:author="Christian Winkel" w:date="2016-05-02T11:39:00Z">
        <w:r w:rsidR="006E7E72">
          <w:rPr>
            <w:lang w:val="da-DK"/>
          </w:rPr>
          <w:t>,</w:t>
        </w:r>
      </w:ins>
      <w:r w:rsidR="00FB50D8">
        <w:rPr>
          <w:lang w:val="da-DK"/>
        </w:rPr>
        <w:t xml:space="preserve"> fra en product backlog</w:t>
      </w:r>
      <w:ins w:id="18" w:author="Mette Grønbech" w:date="2016-05-02T11:29:00Z">
        <w:r w:rsidR="001205FE">
          <w:rPr>
            <w:lang w:val="da-DK"/>
          </w:rPr>
          <w:t>,</w:t>
        </w:r>
      </w:ins>
      <w:r w:rsidR="00FB50D8">
        <w:rPr>
          <w:lang w:val="da-DK"/>
        </w:rPr>
        <w:t xml:space="preserve"> inden de opstartes, og hvis alle tasks er udført</w:t>
      </w:r>
      <w:ins w:id="19" w:author="Mette Grønbech" w:date="2016-05-02T11:29:00Z">
        <w:r w:rsidR="001205FE">
          <w:rPr>
            <w:lang w:val="da-DK"/>
          </w:rPr>
          <w:t>,</w:t>
        </w:r>
      </w:ins>
      <w:r w:rsidR="00FB50D8">
        <w:rPr>
          <w:lang w:val="da-DK"/>
        </w:rPr>
        <w:t xml:space="preserve"> kan man tilføje flere fra product backloggen, og hvis man ikke når alt</w:t>
      </w:r>
      <w:ins w:id="20" w:author="Mette Grønbech" w:date="2016-05-02T11:29:00Z">
        <w:r w:rsidR="001205FE">
          <w:rPr>
            <w:lang w:val="da-DK"/>
          </w:rPr>
          <w:t>,</w:t>
        </w:r>
      </w:ins>
      <w:r w:rsidR="00FB50D8">
        <w:rPr>
          <w:lang w:val="da-DK"/>
        </w:rPr>
        <w:t xml:space="preserve"> </w:t>
      </w:r>
      <w:del w:id="21" w:author="Mette Grønbech" w:date="2016-05-02T11:16:00Z">
        <w:r w:rsidR="00FB50D8" w:rsidDel="00A82ECB">
          <w:rPr>
            <w:lang w:val="da-DK"/>
          </w:rPr>
          <w:delText>med</w:delText>
        </w:r>
      </w:del>
      <w:r w:rsidR="00FB50D8">
        <w:rPr>
          <w:lang w:val="da-DK"/>
        </w:rPr>
        <w:t>føres de</w:t>
      </w:r>
      <w:ins w:id="22" w:author="Mette Grønbech" w:date="2016-05-02T11:17:00Z">
        <w:r w:rsidR="00A82ECB">
          <w:rPr>
            <w:lang w:val="da-DK"/>
          </w:rPr>
          <w:t xml:space="preserve"> videre</w:t>
        </w:r>
      </w:ins>
      <w:r w:rsidR="00FB50D8">
        <w:rPr>
          <w:lang w:val="da-DK"/>
        </w:rPr>
        <w:t xml:space="preserve"> til næste sprint med højeste prioritet.</w:t>
      </w:r>
    </w:p>
    <w:p w14:paraId="608C594B" w14:textId="66623E50" w:rsidR="00FB50D8" w:rsidRDefault="00C51ABC">
      <w:pPr>
        <w:rPr>
          <w:lang w:val="da-DK"/>
        </w:rPr>
      </w:pPr>
      <w:r>
        <w:rPr>
          <w:lang w:val="da-DK"/>
        </w:rPr>
        <w:t xml:space="preserve">Udviklingen af Pristjek220 er foregået med Scrum, fordi </w:t>
      </w:r>
      <w:ins w:id="23" w:author="Mette Grønbech" w:date="2016-05-02T11:30:00Z">
        <w:r w:rsidR="001205FE">
          <w:rPr>
            <w:lang w:val="da-DK"/>
          </w:rPr>
          <w:t xml:space="preserve">gruppen vurderede, at </w:t>
        </w:r>
      </w:ins>
      <w:r>
        <w:rPr>
          <w:lang w:val="da-DK"/>
        </w:rPr>
        <w:t>det er lettere at planlægge</w:t>
      </w:r>
      <w:ins w:id="24" w:author="Mette Grønbech" w:date="2016-05-02T11:30:00Z">
        <w:r w:rsidR="001205FE">
          <w:rPr>
            <w:lang w:val="da-DK"/>
          </w:rPr>
          <w:t xml:space="preserve"> med</w:t>
        </w:r>
      </w:ins>
      <w:r>
        <w:rPr>
          <w:lang w:val="da-DK"/>
        </w:rPr>
        <w:t xml:space="preserve"> på længere sigt og derved bedre </w:t>
      </w:r>
      <w:ins w:id="25" w:author="Mette Grønbech" w:date="2016-05-02T11:30:00Z">
        <w:r w:rsidR="001205FE">
          <w:rPr>
            <w:lang w:val="da-DK"/>
          </w:rPr>
          <w:t>til at</w:t>
        </w:r>
      </w:ins>
      <w:del w:id="26" w:author="Mette Grønbech" w:date="2016-05-02T11:30:00Z">
        <w:r w:rsidDel="001205FE">
          <w:rPr>
            <w:lang w:val="da-DK"/>
          </w:rPr>
          <w:delText>kunne</w:delText>
        </w:r>
      </w:del>
      <w:r>
        <w:rPr>
          <w:lang w:val="da-DK"/>
        </w:rPr>
        <w:t xml:space="preserve"> strukturere projekt</w:t>
      </w:r>
      <w:del w:id="27" w:author="Mette Grønbech" w:date="2016-05-02T11:17:00Z">
        <w:r w:rsidDel="00A82ECB">
          <w:rPr>
            <w:lang w:val="da-DK"/>
          </w:rPr>
          <w:delText xml:space="preserve"> </w:delText>
        </w:r>
      </w:del>
      <w:r>
        <w:rPr>
          <w:lang w:val="da-DK"/>
        </w:rPr>
        <w:t>forløbet i forbindelse med skole</w:t>
      </w:r>
      <w:del w:id="28" w:author="Mette Grønbech" w:date="2016-05-02T11:17:00Z">
        <w:r w:rsidDel="00A82ECB">
          <w:rPr>
            <w:lang w:val="da-DK"/>
          </w:rPr>
          <w:delText xml:space="preserve"> </w:delText>
        </w:r>
      </w:del>
      <w:r>
        <w:rPr>
          <w:lang w:val="da-DK"/>
        </w:rPr>
        <w:t>semesteret. Det var givet fra starten</w:t>
      </w:r>
      <w:ins w:id="29" w:author="Christian Winkel" w:date="2016-05-02T11:40:00Z">
        <w:r w:rsidR="006E7E72">
          <w:rPr>
            <w:lang w:val="da-DK"/>
          </w:rPr>
          <w:t xml:space="preserve"> hvornår deadline for projektet faldt</w:t>
        </w:r>
      </w:ins>
      <w:ins w:id="30" w:author="Mette Grønbech" w:date="2016-05-02T11:31:00Z">
        <w:r w:rsidR="001205FE">
          <w:rPr>
            <w:lang w:val="da-DK"/>
          </w:rPr>
          <w:t>,</w:t>
        </w:r>
      </w:ins>
      <w:ins w:id="31" w:author="Christian Winkel" w:date="2016-05-02T11:40:00Z">
        <w:r w:rsidR="006E7E72">
          <w:rPr>
            <w:lang w:val="da-DK"/>
          </w:rPr>
          <w:t xml:space="preserve"> og med en</w:t>
        </w:r>
      </w:ins>
      <w:ins w:id="32" w:author="Christian Winkel" w:date="2016-05-02T11:41:00Z">
        <w:r w:rsidR="006E7E72">
          <w:rPr>
            <w:lang w:val="da-DK"/>
          </w:rPr>
          <w:t xml:space="preserve"> beslutning på at køre sprints af 14 dages længde.</w:t>
        </w:r>
      </w:ins>
      <w:r>
        <w:rPr>
          <w:lang w:val="da-DK"/>
        </w:rPr>
        <w:t xml:space="preserve"> </w:t>
      </w:r>
      <w:ins w:id="33" w:author="Christian Winkel" w:date="2016-05-02T11:41:00Z">
        <w:r w:rsidR="006E7E72">
          <w:rPr>
            <w:lang w:val="da-DK"/>
          </w:rPr>
          <w:t xml:space="preserve">Så det var kendt viden, </w:t>
        </w:r>
      </w:ins>
      <w:r>
        <w:rPr>
          <w:lang w:val="da-DK"/>
        </w:rPr>
        <w:t xml:space="preserve">hvor mange sprints der ville forekomme, og derved kunne </w:t>
      </w:r>
      <w:del w:id="34" w:author="Christian Winkel" w:date="2016-05-02T11:44:00Z">
        <w:r w:rsidDel="006E7E72">
          <w:rPr>
            <w:lang w:val="da-DK"/>
          </w:rPr>
          <w:delText>de enkelte sprints få tildelt et krav til</w:delText>
        </w:r>
      </w:del>
      <w:ins w:id="35" w:author="Mette Grønbech" w:date="2016-05-02T11:32:00Z">
        <w:del w:id="36" w:author="Christian Winkel" w:date="2016-05-02T11:44:00Z">
          <w:r w:rsidR="001205FE" w:rsidDel="006E7E72">
            <w:rPr>
              <w:lang w:val="da-DK"/>
            </w:rPr>
            <w:delText>,</w:delText>
          </w:r>
        </w:del>
      </w:ins>
      <w:del w:id="37" w:author="Christian Winkel" w:date="2016-05-02T11:44:00Z">
        <w:r w:rsidDel="006E7E72">
          <w:rPr>
            <w:lang w:val="da-DK"/>
          </w:rPr>
          <w:delText xml:space="preserve"> hvad der skulle være funktionelt og færdigt</w:delText>
        </w:r>
      </w:del>
      <w:ins w:id="38" w:author="Christian Winkel" w:date="2016-05-02T11:44:00Z">
        <w:r w:rsidR="006E7E72">
          <w:rPr>
            <w:lang w:val="da-DK"/>
          </w:rPr>
          <w:t>gruppen danne</w:t>
        </w:r>
      </w:ins>
      <w:ins w:id="39" w:author="Christian Winkel" w:date="2016-05-02T11:46:00Z">
        <w:r w:rsidR="006E7E72">
          <w:rPr>
            <w:lang w:val="da-DK"/>
          </w:rPr>
          <w:t xml:space="preserve"> et overblik over hvor meget tid der ville være til rådighed, hvis et nyt as</w:t>
        </w:r>
      </w:ins>
      <w:ins w:id="40" w:author="Christian Winkel" w:date="2016-05-02T11:47:00Z">
        <w:r w:rsidR="006E7E72">
          <w:rPr>
            <w:lang w:val="da-DK"/>
          </w:rPr>
          <w:t>pekt</w:t>
        </w:r>
      </w:ins>
      <w:ins w:id="41" w:author="Christian Winkel" w:date="2016-05-02T11:48:00Z">
        <w:r w:rsidR="00F95E5B">
          <w:rPr>
            <w:lang w:val="da-DK"/>
          </w:rPr>
          <w:t>, fra kravspecifikationen,</w:t>
        </w:r>
      </w:ins>
      <w:ins w:id="42" w:author="Christian Winkel" w:date="2016-05-02T11:47:00Z">
        <w:r w:rsidR="006E7E72">
          <w:rPr>
            <w:lang w:val="da-DK"/>
          </w:rPr>
          <w:t xml:space="preserve"> skulle implement</w:t>
        </w:r>
        <w:bookmarkStart w:id="43" w:name="_GoBack"/>
        <w:bookmarkEnd w:id="43"/>
        <w:r w:rsidR="006E7E72">
          <w:rPr>
            <w:lang w:val="da-DK"/>
          </w:rPr>
          <w:t>eres</w:t>
        </w:r>
      </w:ins>
      <w:r>
        <w:rPr>
          <w:lang w:val="da-DK"/>
        </w:rPr>
        <w:t xml:space="preserve">. </w:t>
      </w:r>
    </w:p>
    <w:p w14:paraId="034A893C" w14:textId="77777777" w:rsidR="00C36FE4" w:rsidRDefault="00C36FE4">
      <w:pPr>
        <w:rPr>
          <w:lang w:val="da-DK"/>
        </w:rPr>
      </w:pPr>
      <w:r>
        <w:rPr>
          <w:lang w:val="da-DK"/>
        </w:rPr>
        <w:t>Yderligere har gruppen fra starten hældt mere mod Scrum</w:t>
      </w:r>
      <w:ins w:id="44" w:author="Mette Grønbech" w:date="2016-05-02T11:34:00Z">
        <w:r w:rsidR="001205FE">
          <w:rPr>
            <w:lang w:val="da-DK"/>
          </w:rPr>
          <w:t>,</w:t>
        </w:r>
      </w:ins>
      <w:r>
        <w:rPr>
          <w:lang w:val="da-DK"/>
        </w:rPr>
        <w:t xml:space="preserve"> både fordi at sådan har arbejd</w:t>
      </w:r>
      <w:del w:id="45" w:author="Mette Grønbech" w:date="2016-05-02T11:24:00Z">
        <w:r w:rsidDel="00A82ECB">
          <w:rPr>
            <w:lang w:val="da-DK"/>
          </w:rPr>
          <w:delText>e</w:delText>
        </w:r>
      </w:del>
      <w:r>
        <w:rPr>
          <w:lang w:val="da-DK"/>
        </w:rPr>
        <w:t>s</w:t>
      </w:r>
      <w:del w:id="46" w:author="Mette Grønbech" w:date="2016-05-02T11:24:00Z">
        <w:r w:rsidDel="00A82ECB">
          <w:rPr>
            <w:lang w:val="da-DK"/>
          </w:rPr>
          <w:delText xml:space="preserve"> </w:delText>
        </w:r>
      </w:del>
      <w:r>
        <w:rPr>
          <w:lang w:val="da-DK"/>
        </w:rPr>
        <w:t>facon</w:t>
      </w:r>
      <w:del w:id="47" w:author="Mette Grønbech" w:date="2016-05-02T11:24:00Z">
        <w:r w:rsidDel="00A82ECB">
          <w:rPr>
            <w:lang w:val="da-DK"/>
          </w:rPr>
          <w:delText>g</w:delText>
        </w:r>
      </w:del>
      <w:r>
        <w:rPr>
          <w:lang w:val="da-DK"/>
        </w:rPr>
        <w:t xml:space="preserve">en </w:t>
      </w:r>
      <w:del w:id="48" w:author="Mette Grønbech" w:date="2016-05-02T11:25:00Z">
        <w:r w:rsidDel="00A82ECB">
          <w:rPr>
            <w:lang w:val="da-DK"/>
          </w:rPr>
          <w:delText xml:space="preserve">foregået </w:delText>
        </w:r>
      </w:del>
      <w:ins w:id="49" w:author="Mette Grønbech" w:date="2016-05-02T11:25:00Z">
        <w:r w:rsidR="00A82ECB">
          <w:rPr>
            <w:lang w:val="da-DK"/>
          </w:rPr>
          <w:t xml:space="preserve">været </w:t>
        </w:r>
      </w:ins>
      <w:r>
        <w:rPr>
          <w:lang w:val="da-DK"/>
        </w:rPr>
        <w:t>på tidligere semester</w:t>
      </w:r>
      <w:del w:id="50" w:author="Mette Grønbech" w:date="2016-05-02T11:25:00Z">
        <w:r w:rsidDel="00A82ECB">
          <w:rPr>
            <w:lang w:val="da-DK"/>
          </w:rPr>
          <w:delText xml:space="preserve"> </w:delText>
        </w:r>
      </w:del>
      <w:r>
        <w:rPr>
          <w:lang w:val="da-DK"/>
        </w:rPr>
        <w:t xml:space="preserve">projekter, og </w:t>
      </w:r>
      <w:del w:id="51" w:author="Mette Grønbech" w:date="2016-05-02T11:25:00Z">
        <w:r w:rsidDel="00A82ECB">
          <w:rPr>
            <w:lang w:val="da-DK"/>
          </w:rPr>
          <w:delText xml:space="preserve">at </w:delText>
        </w:r>
      </w:del>
      <w:r>
        <w:rPr>
          <w:lang w:val="da-DK"/>
        </w:rPr>
        <w:t>alle gruppens medlemmer har gennemført et Scrum kursus på Systematic A/S.</w:t>
      </w:r>
    </w:p>
    <w:p w14:paraId="5D7F875B" w14:textId="77777777" w:rsidR="00C51ABC" w:rsidRPr="00303D2D" w:rsidRDefault="00C51ABC">
      <w:pPr>
        <w:rPr>
          <w:lang w:val="da-DK"/>
        </w:rPr>
      </w:pPr>
      <w:r>
        <w:rPr>
          <w:lang w:val="da-DK"/>
        </w:rPr>
        <w:t>Gruppen har afviget fra Scrum standar</w:t>
      </w:r>
      <w:ins w:id="52" w:author="Mette Grønbech" w:date="2016-05-02T11:25:00Z">
        <w:r w:rsidR="00A82ECB">
          <w:rPr>
            <w:lang w:val="da-DK"/>
          </w:rPr>
          <w:t>d</w:t>
        </w:r>
      </w:ins>
      <w:del w:id="53" w:author="Mette Grønbech" w:date="2016-05-02T11:25:00Z">
        <w:r w:rsidDel="00A82ECB">
          <w:rPr>
            <w:lang w:val="da-DK"/>
          </w:rPr>
          <w:delText>t</w:delText>
        </w:r>
      </w:del>
      <w:r>
        <w:rPr>
          <w:lang w:val="da-DK"/>
        </w:rPr>
        <w:t>en og ikke tildelt nogen Scrum master rollen, fordi det blev bestemt</w:t>
      </w:r>
      <w:ins w:id="54" w:author="Mette Grønbech" w:date="2016-05-02T11:35:00Z">
        <w:r w:rsidR="001205FE">
          <w:rPr>
            <w:lang w:val="da-DK"/>
          </w:rPr>
          <w:t>,</w:t>
        </w:r>
      </w:ins>
      <w:r>
        <w:rPr>
          <w:lang w:val="da-DK"/>
        </w:rPr>
        <w:t xml:space="preserve"> at det ikke var en rolle</w:t>
      </w:r>
      <w:ins w:id="55" w:author="Mette Grønbech" w:date="2016-05-02T11:35:00Z">
        <w:r w:rsidR="001205FE">
          <w:rPr>
            <w:lang w:val="da-DK"/>
          </w:rPr>
          <w:t>,</w:t>
        </w:r>
      </w:ins>
      <w:r>
        <w:rPr>
          <w:lang w:val="da-DK"/>
        </w:rPr>
        <w:t xml:space="preserve"> som en person skulle stå med, og derfor blev </w:t>
      </w:r>
      <w:r w:rsidR="00EF23D4">
        <w:rPr>
          <w:lang w:val="da-DK"/>
        </w:rPr>
        <w:t xml:space="preserve">Scrum masterens opgaver fordelt på </w:t>
      </w:r>
      <w:r w:rsidR="00995425">
        <w:rPr>
          <w:lang w:val="da-DK"/>
        </w:rPr>
        <w:t xml:space="preserve">tværs af </w:t>
      </w:r>
      <w:r w:rsidR="00EF23D4">
        <w:rPr>
          <w:lang w:val="da-DK"/>
        </w:rPr>
        <w:t xml:space="preserve">hele teamet. </w:t>
      </w:r>
    </w:p>
    <w:sectPr w:rsidR="00C51ABC" w:rsidRPr="00303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tte Grønbech">
    <w15:presenceInfo w15:providerId="Windows Live" w15:userId="ab922a974fce90f5"/>
  </w15:person>
  <w15:person w15:author="Christian Winkel">
    <w15:presenceInfo w15:providerId="Windows Live" w15:userId="b99337badf0544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AEA"/>
    <w:rsid w:val="000F1AEA"/>
    <w:rsid w:val="001205FE"/>
    <w:rsid w:val="001654BD"/>
    <w:rsid w:val="00303D2D"/>
    <w:rsid w:val="006E7E72"/>
    <w:rsid w:val="00995425"/>
    <w:rsid w:val="009A4CE3"/>
    <w:rsid w:val="00A82ECB"/>
    <w:rsid w:val="00C36FE4"/>
    <w:rsid w:val="00C51ABC"/>
    <w:rsid w:val="00DB4558"/>
    <w:rsid w:val="00EF23D4"/>
    <w:rsid w:val="00F320FC"/>
    <w:rsid w:val="00F95E5B"/>
    <w:rsid w:val="00FB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6AA77"/>
  <w15:chartTrackingRefBased/>
  <w15:docId w15:val="{1395DA25-A725-435D-9A40-1F092DD48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03D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303D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1654BD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1654BD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1654BD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1654BD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1654BD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1654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1654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Winkel</dc:creator>
  <cp:keywords/>
  <dc:description/>
  <cp:lastModifiedBy>Christian Winkel</cp:lastModifiedBy>
  <cp:revision>5</cp:revision>
  <dcterms:created xsi:type="dcterms:W3CDTF">2016-05-02T07:32:00Z</dcterms:created>
  <dcterms:modified xsi:type="dcterms:W3CDTF">2016-05-02T09:49:00Z</dcterms:modified>
</cp:coreProperties>
</file>