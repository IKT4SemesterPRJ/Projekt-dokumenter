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39" w:rsidRDefault="000F4925">
      <w:r>
        <w:t>GUI Design</w:t>
      </w:r>
    </w:p>
    <w:p w:rsidR="000F4925" w:rsidRDefault="000F4925"/>
    <w:p w:rsidR="000F4925" w:rsidRDefault="000F4925">
      <w:r>
        <w:t>Der er blevet brugt</w:t>
      </w:r>
      <w:r w:rsidR="000F541D">
        <w:t xml:space="preserve"> WPF</w:t>
      </w:r>
      <w:r>
        <w:t xml:space="preserve"> i Visual Studio for at designe </w:t>
      </w:r>
      <w:proofErr w:type="spellStart"/>
      <w:r>
        <w:t>GUI’en</w:t>
      </w:r>
      <w:proofErr w:type="spellEnd"/>
      <w:r>
        <w:t xml:space="preserve">, da det program og metode der er blevet undervist i. </w:t>
      </w:r>
    </w:p>
    <w:p w:rsidR="000F4925" w:rsidRDefault="000F4925">
      <w:r>
        <w:t xml:space="preserve">Selve programmet er delt op i en </w:t>
      </w:r>
      <w:r w:rsidR="000F541D">
        <w:t>administrations</w:t>
      </w:r>
      <w:r>
        <w:t xml:space="preserve"> del og en forbruger del. Administrations delen består af Forretningsmanager</w:t>
      </w:r>
      <w:r w:rsidR="000F541D">
        <w:t xml:space="preserve"> og </w:t>
      </w:r>
      <w:proofErr w:type="spellStart"/>
      <w:r w:rsidR="000F541D">
        <w:t>a</w:t>
      </w:r>
      <w:r>
        <w:t>dmin</w:t>
      </w:r>
      <w:proofErr w:type="spellEnd"/>
      <w:r>
        <w:t xml:space="preserve">, hvor der er lagt en login foran, så man skal have brugernavn og kode for at kunne rette i nogle af dem. </w:t>
      </w:r>
      <w:r w:rsidR="000F541D">
        <w:t xml:space="preserve"> Det kan ses på </w:t>
      </w:r>
      <w:r w:rsidR="000F541D">
        <w:fldChar w:fldCharType="begin"/>
      </w:r>
      <w:r w:rsidR="000F541D">
        <w:instrText xml:space="preserve"> REF _Ref449946387 \h </w:instrText>
      </w:r>
      <w:r w:rsidR="000F541D">
        <w:fldChar w:fldCharType="separate"/>
      </w:r>
      <w:r w:rsidR="000F541D">
        <w:t xml:space="preserve">Figur </w:t>
      </w:r>
      <w:r w:rsidR="000F541D">
        <w:rPr>
          <w:noProof/>
        </w:rPr>
        <w:t>1</w:t>
      </w:r>
      <w:r w:rsidR="000F541D">
        <w:fldChar w:fldCharType="end"/>
      </w:r>
      <w:r w:rsidR="000F541D">
        <w:t xml:space="preserve"> på en simpel måde for at give forståelse, hvordan der navigeres rundt. Forretningsmanager og </w:t>
      </w:r>
      <w:proofErr w:type="spellStart"/>
      <w:r w:rsidR="000F541D">
        <w:t>admin</w:t>
      </w:r>
      <w:proofErr w:type="spellEnd"/>
      <w:r w:rsidR="000F541D">
        <w:t xml:space="preserve"> har også flere funktionaliter, men på </w:t>
      </w:r>
      <w:r w:rsidR="000F541D">
        <w:fldChar w:fldCharType="begin"/>
      </w:r>
      <w:r w:rsidR="000F541D">
        <w:instrText xml:space="preserve"> REF _Ref449946387 \h </w:instrText>
      </w:r>
      <w:r w:rsidR="000F541D">
        <w:fldChar w:fldCharType="separate"/>
      </w:r>
      <w:r w:rsidR="000F541D">
        <w:t xml:space="preserve">Figur </w:t>
      </w:r>
      <w:r w:rsidR="000F541D">
        <w:rPr>
          <w:noProof/>
        </w:rPr>
        <w:t>1</w:t>
      </w:r>
      <w:r w:rsidR="000F541D">
        <w:fldChar w:fldCharType="end"/>
      </w:r>
      <w:r w:rsidR="000F541D">
        <w:t xml:space="preserve"> bliver der kun vist hvordan der bliver skiftet mellem dem.</w:t>
      </w:r>
    </w:p>
    <w:p w:rsidR="000F541D" w:rsidRDefault="002B7BD7" w:rsidP="000F541D">
      <w:pPr>
        <w:keepNext/>
      </w:pPr>
      <w:r>
        <w:object w:dxaOrig="7591" w:dyaOrig="4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9.5pt;height:236.25pt" o:ole="">
            <v:imagedata r:id="rId5" o:title=""/>
          </v:shape>
          <o:OLEObject Type="Embed" ProgID="Visio.Drawing.15" ShapeID="_x0000_i1029" DrawAspect="Content" ObjectID="_1523689742" r:id="rId6"/>
        </w:object>
      </w:r>
    </w:p>
    <w:p w:rsidR="00536FE4" w:rsidRDefault="000F541D" w:rsidP="000F541D">
      <w:pPr>
        <w:pStyle w:val="Caption"/>
      </w:pPr>
      <w:bookmarkStart w:id="0" w:name="_Ref449946366"/>
      <w:bookmarkStart w:id="1" w:name="_Ref449946387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1"/>
      <w:r>
        <w:t xml:space="preserve">- </w:t>
      </w:r>
      <w:proofErr w:type="spellStart"/>
      <w:r>
        <w:t>Flowchart</w:t>
      </w:r>
      <w:proofErr w:type="spellEnd"/>
      <w:r>
        <w:t xml:space="preserve"> Forsimpling af navigation i administration</w:t>
      </w:r>
      <w:bookmarkEnd w:id="0"/>
    </w:p>
    <w:p w:rsidR="00536FE4" w:rsidRDefault="00536FE4">
      <w:r>
        <w:t xml:space="preserve">// </w:t>
      </w:r>
      <w:proofErr w:type="spellStart"/>
      <w:r>
        <w:t>statediagram</w:t>
      </w:r>
      <w:proofErr w:type="spellEnd"/>
      <w:r>
        <w:t xml:space="preserve"> for </w:t>
      </w:r>
      <w:proofErr w:type="spellStart"/>
      <w:r>
        <w:t>Admin</w:t>
      </w:r>
      <w:proofErr w:type="spellEnd"/>
    </w:p>
    <w:p w:rsidR="00536FE4" w:rsidRDefault="00536FE4">
      <w:r>
        <w:t xml:space="preserve">// </w:t>
      </w:r>
      <w:proofErr w:type="spellStart"/>
      <w:r>
        <w:t>statediagram</w:t>
      </w:r>
      <w:proofErr w:type="spellEnd"/>
      <w:r>
        <w:t xml:space="preserve"> for Forretningsmanager </w:t>
      </w:r>
    </w:p>
    <w:p w:rsidR="00536FE4" w:rsidRDefault="00536FE4">
      <w:r>
        <w:t xml:space="preserve">Forbruger delen har ikke noget log in, og man kommer ind direkte til </w:t>
      </w:r>
      <w:proofErr w:type="spellStart"/>
      <w:r>
        <w:t>mainwindow’et</w:t>
      </w:r>
      <w:proofErr w:type="spellEnd"/>
      <w:r>
        <w:t>, hvor man så kan bruge funktionaliteterne med det samme.</w:t>
      </w:r>
    </w:p>
    <w:p w:rsidR="00536FE4" w:rsidRDefault="00536FE4">
      <w:r>
        <w:t xml:space="preserve">// </w:t>
      </w:r>
      <w:proofErr w:type="spellStart"/>
      <w:r>
        <w:t>statediagram</w:t>
      </w:r>
      <w:proofErr w:type="spellEnd"/>
      <w:r>
        <w:t xml:space="preserve"> for Forbruger</w:t>
      </w:r>
      <w:bookmarkStart w:id="2" w:name="_GoBack"/>
      <w:bookmarkEnd w:id="2"/>
    </w:p>
    <w:p w:rsidR="000F4925" w:rsidRDefault="000F4925">
      <w:r>
        <w:t>Selve designet</w:t>
      </w:r>
      <w:r w:rsidR="000F541D">
        <w:t xml:space="preserve"> af forretningsmanager, </w:t>
      </w:r>
      <w:proofErr w:type="spellStart"/>
      <w:r w:rsidR="000F541D">
        <w:t>admin</w:t>
      </w:r>
      <w:proofErr w:type="spellEnd"/>
      <w:r w:rsidR="000F541D">
        <w:t xml:space="preserve"> og forbruger</w:t>
      </w:r>
      <w:r>
        <w:t xml:space="preserve"> består af et </w:t>
      </w:r>
      <w:proofErr w:type="spellStart"/>
      <w:r>
        <w:t>mainwindow</w:t>
      </w:r>
      <w:proofErr w:type="spellEnd"/>
      <w:r>
        <w:t xml:space="preserve">, hvor der 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inde i </w:t>
      </w:r>
      <w:proofErr w:type="spellStart"/>
      <w:r>
        <w:t>mainwindow’et</w:t>
      </w:r>
      <w:proofErr w:type="spellEnd"/>
      <w:r>
        <w:t>. Dette design er valgt, så funktionaliteterne skulle deles op i forskellige vinduer og gøre det overskueligt.</w:t>
      </w:r>
      <w:r w:rsidR="000F541D">
        <w:t xml:space="preserve"> På den måde bliver ansvaret delt op, og ikke bare det hele ligger i et samlet vindue. Der er en </w:t>
      </w:r>
      <w:proofErr w:type="spellStart"/>
      <w:r w:rsidR="000F541D">
        <w:t>usercontrol</w:t>
      </w:r>
      <w:proofErr w:type="spellEnd"/>
      <w:r w:rsidR="000F541D">
        <w:t xml:space="preserve"> for hver funktion </w:t>
      </w:r>
      <w:proofErr w:type="spellStart"/>
      <w:r w:rsidR="000F541D">
        <w:t>f.eks</w:t>
      </w:r>
      <w:proofErr w:type="spellEnd"/>
      <w:r w:rsidR="000F541D">
        <w:t xml:space="preserve"> nyt produkt, søg efter produkt eller indkøbsliste.</w:t>
      </w:r>
      <w:r>
        <w:t xml:space="preserve"> </w:t>
      </w:r>
    </w:p>
    <w:p w:rsidR="00536FE4" w:rsidRDefault="00536FE4">
      <w:r>
        <w:t xml:space="preserve">For at alle knapper er ens for programmet, er der lavet en </w:t>
      </w:r>
      <w:proofErr w:type="spellStart"/>
      <w:r>
        <w:t>xaml</w:t>
      </w:r>
      <w:proofErr w:type="spellEnd"/>
      <w:r>
        <w:t xml:space="preserve"> fil der beskriver hvordan knapperne skal se ud.  Hvor der så bliver henvist i alle filerne til den </w:t>
      </w:r>
      <w:proofErr w:type="spellStart"/>
      <w:r>
        <w:t>xaml</w:t>
      </w:r>
      <w:proofErr w:type="spellEnd"/>
      <w:r>
        <w:t xml:space="preserve"> fil, så designet er ens for hele programmet. Der er så en undtagelse i alle </w:t>
      </w:r>
      <w:proofErr w:type="spellStart"/>
      <w:r>
        <w:t>mainwindows</w:t>
      </w:r>
      <w:proofErr w:type="spellEnd"/>
      <w:r>
        <w:t xml:space="preserve">, hvor vi ikke bruger den samme </w:t>
      </w:r>
      <w:proofErr w:type="spellStart"/>
      <w:r>
        <w:t>buttonstyle</w:t>
      </w:r>
      <w:proofErr w:type="spellEnd"/>
      <w:r>
        <w:t xml:space="preserve"> som i resten af programmet. Det bliver gjort så man kan se forskel på funktions knapper og menu knapper.</w:t>
      </w:r>
    </w:p>
    <w:sectPr w:rsidR="00536F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25"/>
    <w:rsid w:val="000F4925"/>
    <w:rsid w:val="000F541D"/>
    <w:rsid w:val="002B7BD7"/>
    <w:rsid w:val="00536FE4"/>
    <w:rsid w:val="009B1234"/>
    <w:rsid w:val="00C642AB"/>
    <w:rsid w:val="00D0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080A1-E847-46CC-B94D-B77E172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54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834BE-86B6-4973-AD54-A793F0A9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257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1</cp:revision>
  <dcterms:created xsi:type="dcterms:W3CDTF">2016-05-02T07:32:00Z</dcterms:created>
  <dcterms:modified xsi:type="dcterms:W3CDTF">2016-05-02T08:22:00Z</dcterms:modified>
</cp:coreProperties>
</file>