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9F261" w14:textId="77777777" w:rsidR="00962BDD" w:rsidRDefault="000459B4" w:rsidP="000459B4">
      <w:pPr>
        <w:pStyle w:val="Heading1"/>
      </w:pPr>
      <w:r w:rsidRPr="000459B4">
        <w:t xml:space="preserve">Valget for </w:t>
      </w:r>
      <w:proofErr w:type="spellStart"/>
      <w:r w:rsidRPr="000459B4">
        <w:t>repository</w:t>
      </w:r>
      <w:proofErr w:type="spellEnd"/>
      <w:r w:rsidRPr="000459B4">
        <w:t xml:space="preserve"> patternet</w:t>
      </w:r>
    </w:p>
    <w:p w14:paraId="588B02F8" w14:textId="1A0FE946" w:rsidR="0027005F" w:rsidRDefault="0027005F" w:rsidP="0027005F">
      <w:r>
        <w:t>Gennem Pristjek220’s udvikling blev der erfaret</w:t>
      </w:r>
      <w:ins w:id="0" w:author="Mette Grønbech" w:date="2016-05-15T16:21:00Z">
        <w:r w:rsidR="002B18F1">
          <w:t>,</w:t>
        </w:r>
      </w:ins>
      <w:r>
        <w:t xml:space="preserve"> at </w:t>
      </w:r>
      <w:del w:id="1" w:author="Mette Grønbech" w:date="2016-05-12T14:09:00Z">
        <w:r w:rsidDel="00CA21A6">
          <w:delText xml:space="preserve">det </w:delText>
        </w:r>
      </w:del>
      <w:del w:id="2" w:author="Mette Grønbech" w:date="2016-05-12T14:07:00Z">
        <w:r w:rsidDel="00CA21A6">
          <w:delText>ikke rigtig kunne lade sig gøre</w:delText>
        </w:r>
      </w:del>
      <w:ins w:id="3" w:author="Mette Grønbech" w:date="2016-05-12T14:07:00Z">
        <w:r w:rsidR="00CA21A6">
          <w:t>det var besværligt</w:t>
        </w:r>
      </w:ins>
      <w:ins w:id="4" w:author="Mette Grønbech" w:date="2016-05-12T13:45:00Z">
        <w:r w:rsidR="00962BDD">
          <w:t xml:space="preserve"> at</w:t>
        </w:r>
      </w:ins>
      <w:r>
        <w:t xml:space="preserve"> unit teste </w:t>
      </w:r>
      <w:del w:id="5" w:author="Mette Grønbech" w:date="2016-05-12T14:09:00Z">
        <w:r w:rsidDel="00CA21A6">
          <w:delText>Bu</w:delText>
        </w:r>
      </w:del>
      <w:del w:id="6" w:author="Mette Grønbech" w:date="2016-05-12T14:07:00Z">
        <w:r w:rsidDel="00CA21A6">
          <w:delText>i</w:delText>
        </w:r>
      </w:del>
      <w:del w:id="7" w:author="Mette Grønbech" w:date="2016-05-12T14:09:00Z">
        <w:r w:rsidDel="00CA21A6">
          <w:delText>sness logic layer (</w:delText>
        </w:r>
      </w:del>
      <w:r>
        <w:t>BLL</w:t>
      </w:r>
      <w:del w:id="8" w:author="Mette Grønbech" w:date="2016-05-12T14:09:00Z">
        <w:r w:rsidDel="00CA21A6">
          <w:delText>)</w:delText>
        </w:r>
      </w:del>
      <w:r>
        <w:t xml:space="preserve"> da der var</w:t>
      </w:r>
      <w:del w:id="9" w:author="Mette Grønbech" w:date="2016-05-12T14:11:00Z">
        <w:r w:rsidDel="00CA21A6">
          <w:delText xml:space="preserve"> en</w:delText>
        </w:r>
      </w:del>
      <w:r>
        <w:t xml:space="preserve"> for hård binding </w:t>
      </w:r>
      <w:del w:id="10" w:author="Mette Grønbech" w:date="2016-05-12T14:11:00Z">
        <w:r w:rsidDel="00CA21A6">
          <w:delText>i</w:delText>
        </w:r>
      </w:del>
      <w:r>
        <w:t xml:space="preserve">mellem BLL og </w:t>
      </w:r>
      <w:del w:id="11" w:author="Mette Grønbech" w:date="2016-05-12T14:10:00Z">
        <w:r w:rsidDel="00CA21A6">
          <w:delText>Data access layeret (</w:delText>
        </w:r>
      </w:del>
      <w:r>
        <w:t>DAL</w:t>
      </w:r>
      <w:del w:id="12" w:author="Mette Grønbech" w:date="2016-05-12T14:11:00Z">
        <w:r w:rsidDel="00CA21A6">
          <w:delText>)</w:delText>
        </w:r>
      </w:del>
      <w:r>
        <w:t xml:space="preserve">. </w:t>
      </w:r>
      <w:del w:id="13" w:author="Mette Grønbech" w:date="2016-05-12T14:11:00Z">
        <w:r w:rsidDel="00CA21A6">
          <w:delText xml:space="preserve">Hvilket </w:delText>
        </w:r>
      </w:del>
      <w:ins w:id="14" w:author="Mette Grønbech" w:date="2016-05-12T14:11:00Z">
        <w:r w:rsidR="00CA21A6">
          <w:t>Det</w:t>
        </w:r>
        <w:r w:rsidR="00CA21A6">
          <w:t xml:space="preserve"> </w:t>
        </w:r>
      </w:ins>
      <w:r>
        <w:t>vil sige at det ikke var muligt at isolere BLL fra DAL, og da unit test</w:t>
      </w:r>
      <w:ins w:id="15" w:author="Mette Grønbech" w:date="2016-05-15T16:21:00Z">
        <w:r w:rsidR="002B18F1">
          <w:t>s</w:t>
        </w:r>
      </w:ins>
      <w:r>
        <w:t xml:space="preserve"> kræve</w:t>
      </w:r>
      <w:ins w:id="16" w:author="Mette Grønbech" w:date="2016-05-12T14:12:00Z">
        <w:r w:rsidR="00CA21A6">
          <w:t>r</w:t>
        </w:r>
      </w:ins>
      <w:del w:id="17" w:author="Mette Grønbech" w:date="2016-05-12T14:12:00Z">
        <w:r w:rsidDel="00CA21A6">
          <w:delText>s</w:delText>
        </w:r>
      </w:del>
      <w:r>
        <w:t xml:space="preserve"> at klassen</w:t>
      </w:r>
      <w:ins w:id="18" w:author="Mette Grønbech" w:date="2016-05-15T16:21:00Z">
        <w:r w:rsidR="002B18F1">
          <w:t>,</w:t>
        </w:r>
      </w:ins>
      <w:r>
        <w:t xml:space="preserve"> som skal test</w:t>
      </w:r>
      <w:ins w:id="19" w:author="Mette Grønbech" w:date="2016-05-12T14:12:00Z">
        <w:r w:rsidR="00CA21A6">
          <w:t>e</w:t>
        </w:r>
      </w:ins>
      <w:r>
        <w:t>s</w:t>
      </w:r>
      <w:ins w:id="20" w:author="Mette Grønbech" w:date="2016-05-15T16:21:00Z">
        <w:r w:rsidR="002B18F1">
          <w:t>,</w:t>
        </w:r>
      </w:ins>
      <w:r>
        <w:t xml:space="preserve"> skal isoleres fra resten af koden, var det ikke muligt at teste BLL</w:t>
      </w:r>
      <w:ins w:id="21" w:author="Mette Grønbech" w:date="2016-05-15T16:22:00Z">
        <w:r w:rsidR="002B18F1">
          <w:t xml:space="preserve"> på denne måde</w:t>
        </w:r>
      </w:ins>
      <w:r>
        <w:t>.</w:t>
      </w:r>
      <w:r w:rsidR="00F30A17">
        <w:t xml:space="preserve"> Et andet problem var</w:t>
      </w:r>
      <w:ins w:id="22" w:author="Mette Grønbech" w:date="2016-05-15T16:22:00Z">
        <w:r w:rsidR="002B18F1">
          <w:t>,</w:t>
        </w:r>
      </w:ins>
      <w:r w:rsidR="00F30A17">
        <w:t xml:space="preserve"> at meget af det kode</w:t>
      </w:r>
      <w:ins w:id="23" w:author="Mette Grønbech" w:date="2016-05-15T16:22:00Z">
        <w:r w:rsidR="002B18F1">
          <w:t>,</w:t>
        </w:r>
      </w:ins>
      <w:r w:rsidR="00F30A17">
        <w:t xml:space="preserve"> som blev skrevet</w:t>
      </w:r>
      <w:ins w:id="24" w:author="Mette Grønbech" w:date="2016-05-15T16:22:00Z">
        <w:r w:rsidR="002B18F1">
          <w:t>,</w:t>
        </w:r>
      </w:ins>
      <w:r w:rsidR="00F30A17">
        <w:t xml:space="preserve"> blev </w:t>
      </w:r>
      <w:del w:id="25" w:author="Mette Grønbech" w:date="2016-05-12T14:12:00Z">
        <w:r w:rsidR="00F30A17" w:rsidDel="00CA21A6">
          <w:delText xml:space="preserve">publiceret </w:delText>
        </w:r>
      </w:del>
      <w:ins w:id="26" w:author="Mette Grønbech" w:date="2016-05-12T14:12:00Z">
        <w:r w:rsidR="00CA21A6">
          <w:t>duplikeret</w:t>
        </w:r>
      </w:ins>
      <w:ins w:id="27" w:author="Mette Grønbech" w:date="2016-05-15T16:22:00Z">
        <w:r w:rsidR="002B18F1">
          <w:t>,</w:t>
        </w:r>
      </w:ins>
      <w:ins w:id="28" w:author="Mette Grønbech" w:date="2016-05-12T14:12:00Z">
        <w:r w:rsidR="00CA21A6">
          <w:t xml:space="preserve"> </w:t>
        </w:r>
      </w:ins>
      <w:r w:rsidR="00F30A17">
        <w:t>da der var brug for det forskellige steder.</w:t>
      </w:r>
    </w:p>
    <w:p w14:paraId="00264234" w14:textId="4DE9030C" w:rsidR="0027005F" w:rsidRPr="0027005F" w:rsidRDefault="0027005F" w:rsidP="0027005F">
      <w:r>
        <w:t>Der blev derfor implementeret et Repository pattern for at separ</w:t>
      </w:r>
      <w:r w:rsidR="00F30A17">
        <w:t>e</w:t>
      </w:r>
      <w:r>
        <w:t>re</w:t>
      </w:r>
      <w:del w:id="29" w:author="Mette Grønbech" w:date="2016-05-15T16:22:00Z">
        <w:r w:rsidDel="002B18F1">
          <w:delText>r</w:delText>
        </w:r>
      </w:del>
      <w:r>
        <w:t xml:space="preserve"> BLL fra DAL. Derved blev det muligt at isolere BLL</w:t>
      </w:r>
      <w:ins w:id="30" w:author="Mette Grønbech" w:date="2016-05-15T16:22:00Z">
        <w:r w:rsidR="002B18F1">
          <w:t>,</w:t>
        </w:r>
      </w:ins>
      <w:r>
        <w:t xml:space="preserve"> så det kunne unit test</w:t>
      </w:r>
      <w:ins w:id="31" w:author="Mette Grønbech" w:date="2016-05-12T14:13:00Z">
        <w:r w:rsidR="00CA21A6">
          <w:t>e</w:t>
        </w:r>
      </w:ins>
      <w:r>
        <w:t xml:space="preserve">s da </w:t>
      </w:r>
      <w:proofErr w:type="spellStart"/>
      <w:r>
        <w:t>repositor</w:t>
      </w:r>
      <w:ins w:id="32" w:author="Mette Grønbech" w:date="2016-05-15T16:23:00Z">
        <w:r w:rsidR="002B18F1">
          <w:t>iet</w:t>
        </w:r>
      </w:ins>
      <w:proofErr w:type="spellEnd"/>
      <w:del w:id="33" w:author="Mette Grønbech" w:date="2016-05-15T16:23:00Z">
        <w:r w:rsidDel="002B18F1">
          <w:delText>y pattern’et</w:delText>
        </w:r>
      </w:del>
      <w:r>
        <w:t xml:space="preserve"> kan substitueres. Repository pattern kommer dog stadig med den ulempe</w:t>
      </w:r>
      <w:ins w:id="34" w:author="Mette Grønbech" w:date="2016-05-15T16:23:00Z">
        <w:r w:rsidR="002B18F1">
          <w:t>,</w:t>
        </w:r>
      </w:ins>
      <w:r>
        <w:t xml:space="preserve"> at</w:t>
      </w:r>
      <w:del w:id="35" w:author="Mette Grønbech" w:date="2016-05-15T16:23:00Z">
        <w:r w:rsidDel="002B18F1">
          <w:delText>,</w:delText>
        </w:r>
      </w:del>
      <w:r>
        <w:t xml:space="preserve"> det så har en hård binding ned til databasen</w:t>
      </w:r>
      <w:ins w:id="36" w:author="Mette Grønbech" w:date="2016-05-15T16:23:00Z">
        <w:r w:rsidR="002B18F1">
          <w:t>,</w:t>
        </w:r>
      </w:ins>
      <w:r>
        <w:t xml:space="preserve"> og ikke kan isoleres fra den</w:t>
      </w:r>
      <w:del w:id="37" w:author="Mette Grønbech" w:date="2016-05-15T16:23:00Z">
        <w:r w:rsidDel="002B18F1">
          <w:delText xml:space="preserve">, </w:delText>
        </w:r>
      </w:del>
      <w:ins w:id="38" w:author="Mette Grønbech" w:date="2016-05-15T16:23:00Z">
        <w:r w:rsidR="002B18F1">
          <w:t>.</w:t>
        </w:r>
        <w:r w:rsidR="002B18F1">
          <w:t xml:space="preserve"> </w:t>
        </w:r>
      </w:ins>
      <w:del w:id="39" w:author="Mette Grønbech" w:date="2016-05-15T16:23:00Z">
        <w:r w:rsidDel="002B18F1">
          <w:delText>og er d</w:delText>
        </w:r>
      </w:del>
      <w:ins w:id="40" w:author="Mette Grønbech" w:date="2016-05-15T16:23:00Z">
        <w:r w:rsidR="002B18F1">
          <w:t>D</w:t>
        </w:r>
      </w:ins>
      <w:r>
        <w:t>erfor</w:t>
      </w:r>
      <w:ins w:id="41" w:author="Mette Grønbech" w:date="2016-05-15T16:24:00Z">
        <w:r w:rsidR="002B18F1">
          <w:t xml:space="preserve"> er det</w:t>
        </w:r>
      </w:ins>
      <w:r>
        <w:t xml:space="preserve"> ikke blevet unit testet, men</w:t>
      </w:r>
      <w:ins w:id="42" w:author="Mette Grønbech" w:date="2016-05-15T16:24:00Z">
        <w:r w:rsidR="002B18F1">
          <w:t xml:space="preserve"> er</w:t>
        </w:r>
      </w:ins>
      <w:r>
        <w:t xml:space="preserve"> i stedet</w:t>
      </w:r>
      <w:ins w:id="43" w:author="Mette Grønbech" w:date="2016-05-15T16:24:00Z">
        <w:r w:rsidR="002B18F1">
          <w:t xml:space="preserve"> blevet</w:t>
        </w:r>
      </w:ins>
      <w:r>
        <w:t xml:space="preserve"> integrations</w:t>
      </w:r>
      <w:del w:id="44" w:author="Mette Grønbech" w:date="2016-05-12T14:14:00Z">
        <w:r w:rsidDel="00331DD5">
          <w:delText xml:space="preserve"> </w:delText>
        </w:r>
      </w:del>
      <w:r>
        <w:t>testet med databasen.</w:t>
      </w:r>
      <w:r w:rsidR="00F30A17">
        <w:t xml:space="preserve"> Udover at lave en separation </w:t>
      </w:r>
      <w:del w:id="45" w:author="Mette Grønbech" w:date="2016-05-15T16:24:00Z">
        <w:r w:rsidR="00F30A17" w:rsidDel="002B18F1">
          <w:delText>i</w:delText>
        </w:r>
      </w:del>
      <w:r w:rsidR="00F30A17">
        <w:t xml:space="preserve">mellem BLL og DAL giver </w:t>
      </w:r>
      <w:proofErr w:type="spellStart"/>
      <w:r w:rsidR="00F30A17">
        <w:t>repositoriet</w:t>
      </w:r>
      <w:proofErr w:type="spellEnd"/>
      <w:r w:rsidR="00F30A17">
        <w:t xml:space="preserve"> også den fordel</w:t>
      </w:r>
      <w:ins w:id="46" w:author="Mette Grønbech" w:date="2016-05-15T16:24:00Z">
        <w:r w:rsidR="002B18F1">
          <w:t>,</w:t>
        </w:r>
      </w:ins>
      <w:r w:rsidR="00F30A17">
        <w:t xml:space="preserve"> at den laver et abstraktions</w:t>
      </w:r>
      <w:del w:id="47" w:author="Mette Grønbech" w:date="2016-05-15T16:24:00Z">
        <w:r w:rsidR="00F30A17" w:rsidDel="002B18F1">
          <w:delText xml:space="preserve"> </w:delText>
        </w:r>
      </w:del>
      <w:r w:rsidR="00F30A17">
        <w:t xml:space="preserve">lag til databasen, hvor man på den måde </w:t>
      </w:r>
      <w:del w:id="48" w:author="Mette Grønbech" w:date="2016-05-12T14:14:00Z">
        <w:r w:rsidR="00F30A17" w:rsidDel="00331DD5">
          <w:delText xml:space="preserve">kunne </w:delText>
        </w:r>
      </w:del>
      <w:ins w:id="49" w:author="Mette Grønbech" w:date="2016-05-12T14:14:00Z">
        <w:r w:rsidR="00331DD5">
          <w:t>k</w:t>
        </w:r>
        <w:r w:rsidR="00331DD5">
          <w:t>an</w:t>
        </w:r>
        <w:r w:rsidR="00331DD5">
          <w:t xml:space="preserve"> </w:t>
        </w:r>
      </w:ins>
      <w:r w:rsidR="00F30A17">
        <w:t>samle al</w:t>
      </w:r>
      <w:del w:id="50" w:author="Mette Grønbech" w:date="2016-05-15T16:25:00Z">
        <w:r w:rsidR="00F30A17" w:rsidDel="002B18F1">
          <w:delText>t</w:delText>
        </w:r>
      </w:del>
      <w:r w:rsidR="00F30A17">
        <w:t xml:space="preserve"> adgang ned til databasen</w:t>
      </w:r>
      <w:ins w:id="51" w:author="Mette Grønbech" w:date="2016-05-15T16:25:00Z">
        <w:r w:rsidR="002B18F1">
          <w:t>,</w:t>
        </w:r>
      </w:ins>
      <w:r w:rsidR="00F30A17">
        <w:t xml:space="preserve"> og derved undgå at samme kode </w:t>
      </w:r>
      <w:del w:id="52" w:author="Mette Grønbech" w:date="2016-05-12T14:14:00Z">
        <w:r w:rsidR="00F30A17" w:rsidDel="00331DD5">
          <w:delText xml:space="preserve">skulle </w:delText>
        </w:r>
      </w:del>
      <w:ins w:id="53" w:author="Mette Grønbech" w:date="2016-05-12T14:14:00Z">
        <w:r w:rsidR="00331DD5">
          <w:t>sk</w:t>
        </w:r>
        <w:r w:rsidR="00331DD5">
          <w:t>al</w:t>
        </w:r>
        <w:r w:rsidR="00331DD5">
          <w:t xml:space="preserve"> </w:t>
        </w:r>
      </w:ins>
      <w:r w:rsidR="00F30A17">
        <w:t>skrives flere steder.</w:t>
      </w:r>
    </w:p>
    <w:p w14:paraId="03699816" w14:textId="77777777" w:rsidR="005C79FE" w:rsidRDefault="005C79FE" w:rsidP="00304A4F">
      <w:pPr>
        <w:keepNext/>
      </w:pPr>
      <w:r>
        <w:object w:dxaOrig="19674" w:dyaOrig="7386" w14:anchorId="10C026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64.75pt" o:ole="">
            <v:imagedata r:id="rId7" o:title="" cropbottom="17895f" cropleft="38397f"/>
          </v:shape>
          <o:OLEObject Type="Embed" ProgID="Visio.Drawing.15" ShapeID="_x0000_i1025" DrawAspect="Content" ObjectID="_1524834873" r:id="rId8"/>
        </w:object>
      </w:r>
    </w:p>
    <w:p w14:paraId="283C2528" w14:textId="051F19F1" w:rsidR="005C79FE" w:rsidRDefault="005C79FE" w:rsidP="00304A4F">
      <w:pPr>
        <w:pStyle w:val="Caption"/>
      </w:pPr>
      <w:bookmarkStart w:id="54" w:name="_Ref449952644"/>
      <w:r>
        <w:t xml:space="preserve">Figur </w:t>
      </w:r>
      <w:fldSimple w:instr=" SEQ Figur \* ARABIC ">
        <w:r w:rsidR="00E87341">
          <w:rPr>
            <w:noProof/>
          </w:rPr>
          <w:t>1</w:t>
        </w:r>
      </w:fldSimple>
      <w:bookmarkEnd w:id="54"/>
      <w:r>
        <w:t>: Implementering af Repository pattern i Pristjek220.</w:t>
      </w:r>
    </w:p>
    <w:p w14:paraId="1532E462" w14:textId="1FF6E930" w:rsidR="005C79FE" w:rsidRPr="005C79FE" w:rsidRDefault="005C79FE" w:rsidP="00304A4F">
      <w:r>
        <w:t xml:space="preserve">På </w:t>
      </w:r>
      <w:r>
        <w:fldChar w:fldCharType="begin"/>
      </w:r>
      <w:r>
        <w:instrText xml:space="preserve"> REF _Ref449952644 \h </w:instrText>
      </w:r>
      <w:r>
        <w:fldChar w:fldCharType="separate"/>
      </w:r>
      <w:r w:rsidR="00E87341">
        <w:t xml:space="preserve">Figur </w:t>
      </w:r>
      <w:r w:rsidR="00E87341">
        <w:rPr>
          <w:noProof/>
        </w:rPr>
        <w:t>1</w:t>
      </w:r>
      <w:r>
        <w:fldChar w:fldCharType="end"/>
      </w:r>
      <w:r>
        <w:t xml:space="preserve"> kan der ses</w:t>
      </w:r>
      <w:ins w:id="55" w:author="Mette Grønbech" w:date="2016-05-15T16:25:00Z">
        <w:r w:rsidR="002B18F1">
          <w:t>,</w:t>
        </w:r>
      </w:ins>
      <w:r>
        <w:t xml:space="preserve"> hvordan Repository </w:t>
      </w:r>
      <w:proofErr w:type="spellStart"/>
      <w:r>
        <w:t>patter</w:t>
      </w:r>
      <w:del w:id="56" w:author="Mette Grønbech" w:date="2016-05-12T14:15:00Z">
        <w:r w:rsidDel="00331DD5">
          <w:delText>e</w:delText>
        </w:r>
      </w:del>
      <w:r>
        <w:t>n</w:t>
      </w:r>
      <w:ins w:id="57" w:author="Mette Grønbech" w:date="2016-05-12T14:15:00Z">
        <w:r w:rsidR="00331DD5">
          <w:t>’</w:t>
        </w:r>
      </w:ins>
      <w:r>
        <w:t>et</w:t>
      </w:r>
      <w:proofErr w:type="spellEnd"/>
      <w:r>
        <w:t xml:space="preserve"> er blevet implementeret i </w:t>
      </w:r>
      <w:ins w:id="58" w:author="Mette Grønbech" w:date="2016-05-15T16:25:00Z">
        <w:r w:rsidR="002B18F1">
          <w:t>Pristjek220</w:t>
        </w:r>
      </w:ins>
      <w:del w:id="59" w:author="Mette Grønbech" w:date="2016-05-15T16:26:00Z">
        <w:r w:rsidDel="002B18F1">
          <w:delText>projektet</w:delText>
        </w:r>
      </w:del>
      <w:r>
        <w:t xml:space="preserve">. </w:t>
      </w:r>
      <w:del w:id="60" w:author="Mette Grønbech" w:date="2016-05-15T16:26:00Z">
        <w:r w:rsidDel="002B18F1">
          <w:delText>Hvor d</w:delText>
        </w:r>
      </w:del>
      <w:ins w:id="61" w:author="Mette Grønbech" w:date="2016-05-15T16:26:00Z">
        <w:r w:rsidR="002B18F1">
          <w:t>D</w:t>
        </w:r>
      </w:ins>
      <w:r>
        <w:t xml:space="preserve">e forskellige </w:t>
      </w:r>
      <w:proofErr w:type="spellStart"/>
      <w:r>
        <w:t>repositories</w:t>
      </w:r>
      <w:proofErr w:type="spellEnd"/>
      <w:r>
        <w:t xml:space="preserve"> indeholder CRUD</w:t>
      </w:r>
      <w:r w:rsidR="00304A4F">
        <w:rPr>
          <w:rStyle w:val="FootnoteReference"/>
        </w:rPr>
        <w:footnoteReference w:id="1"/>
      </w:r>
      <w:r>
        <w:t xml:space="preserve"> funktionerne</w:t>
      </w:r>
      <w:ins w:id="62" w:author="Mette Grønbech" w:date="2016-05-15T16:26:00Z">
        <w:r w:rsidR="002B18F1">
          <w:t>,</w:t>
        </w:r>
      </w:ins>
      <w:r>
        <w:t xml:space="preserve"> for de</w:t>
      </w:r>
      <w:ins w:id="63" w:author="Mette Grønbech" w:date="2016-05-15T16:26:00Z">
        <w:r w:rsidR="002B18F1">
          <w:t>n</w:t>
        </w:r>
      </w:ins>
      <w:r>
        <w:t xml:space="preserve"> tabel</w:t>
      </w:r>
      <w:del w:id="64" w:author="Mette Grønbech" w:date="2016-05-15T16:26:00Z">
        <w:r w:rsidDel="002B18F1">
          <w:delText>er</w:delText>
        </w:r>
      </w:del>
      <w:r>
        <w:t xml:space="preserve"> de hører til</w:t>
      </w:r>
      <w:ins w:id="65" w:author="Mette Grønbech" w:date="2016-05-15T16:26:00Z">
        <w:r w:rsidR="002B18F1">
          <w:t>.</w:t>
        </w:r>
      </w:ins>
      <w:r w:rsidR="00304A4F">
        <w:t xml:space="preserve"> </w:t>
      </w:r>
      <w:del w:id="66" w:author="Mette Grønbech" w:date="2016-05-15T16:26:00Z">
        <w:r w:rsidR="00304A4F" w:rsidDel="002B18F1">
          <w:delText xml:space="preserve">altså </w:delText>
        </w:r>
      </w:del>
      <w:proofErr w:type="spellStart"/>
      <w:r w:rsidR="00304A4F">
        <w:t>ProductRepository</w:t>
      </w:r>
      <w:proofErr w:type="spellEnd"/>
      <w:r w:rsidR="00304A4F">
        <w:t xml:space="preserve"> indeholder </w:t>
      </w:r>
      <w:ins w:id="67" w:author="Mette Grønbech" w:date="2016-05-15T16:26:00Z">
        <w:r w:rsidR="002B18F1">
          <w:t xml:space="preserve">derved </w:t>
        </w:r>
      </w:ins>
      <w:r w:rsidR="00304A4F">
        <w:t>funktionerne til Product tabellen i databasen. I Repository klassen</w:t>
      </w:r>
      <w:ins w:id="68" w:author="Mette Grønbech" w:date="2016-05-15T16:27:00Z">
        <w:r w:rsidR="002B18F1">
          <w:t>,</w:t>
        </w:r>
      </w:ins>
      <w:r w:rsidR="00304A4F">
        <w:t xml:space="preserve"> som de specifikke </w:t>
      </w:r>
      <w:proofErr w:type="spellStart"/>
      <w:r w:rsidR="00304A4F">
        <w:t>repositories</w:t>
      </w:r>
      <w:proofErr w:type="spellEnd"/>
      <w:r w:rsidR="00304A4F">
        <w:t xml:space="preserve"> nedarver fra</w:t>
      </w:r>
      <w:ins w:id="69" w:author="Mette Grønbech" w:date="2016-05-15T16:27:00Z">
        <w:r w:rsidR="002B18F1">
          <w:t>,</w:t>
        </w:r>
      </w:ins>
      <w:r w:rsidR="00304A4F">
        <w:t xml:space="preserve"> </w:t>
      </w:r>
      <w:ins w:id="70" w:author="Mette Grønbech" w:date="2016-05-15T16:27:00Z">
        <w:r w:rsidR="002B18F1">
          <w:t>ligg</w:t>
        </w:r>
      </w:ins>
      <w:r w:rsidR="00304A4F">
        <w:t xml:space="preserve">er de generelle funktioner som </w:t>
      </w:r>
      <w:proofErr w:type="spellStart"/>
      <w:r w:rsidR="00304A4F">
        <w:t>Add</w:t>
      </w:r>
      <w:proofErr w:type="spellEnd"/>
      <w:r w:rsidR="00304A4F">
        <w:t xml:space="preserve"> og </w:t>
      </w:r>
      <w:proofErr w:type="spellStart"/>
      <w:r w:rsidR="00304A4F">
        <w:t>Remove</w:t>
      </w:r>
      <w:proofErr w:type="spellEnd"/>
      <w:r w:rsidR="00304A4F">
        <w:t xml:space="preserve"> for at undgå duplikeret kode. </w:t>
      </w:r>
      <w:commentRangeStart w:id="71"/>
      <w:r w:rsidR="00304A4F">
        <w:t xml:space="preserve">Unit of Work er lavet som et </w:t>
      </w:r>
      <w:proofErr w:type="spellStart"/>
      <w:r w:rsidR="00304A4F">
        <w:t>access</w:t>
      </w:r>
      <w:proofErr w:type="spellEnd"/>
      <w:r w:rsidR="00304A4F">
        <w:t xml:space="preserve"> point til </w:t>
      </w:r>
      <w:proofErr w:type="spellStart"/>
      <w:r w:rsidR="00304A4F">
        <w:t>repositoriesne</w:t>
      </w:r>
      <w:proofErr w:type="spellEnd"/>
      <w:r w:rsidR="00304A4F">
        <w:t xml:space="preserve"> fra </w:t>
      </w:r>
      <w:del w:id="72" w:author="Mette Grønbech" w:date="2016-05-12T14:17:00Z">
        <w:r w:rsidR="00304A4F" w:rsidDel="00331DD5">
          <w:delText>buisness logic layeret</w:delText>
        </w:r>
      </w:del>
      <w:ins w:id="73" w:author="Mette Grønbech" w:date="2016-05-12T14:17:00Z">
        <w:r w:rsidR="00331DD5">
          <w:t>BLL</w:t>
        </w:r>
      </w:ins>
      <w:r w:rsidR="00304A4F">
        <w:t>.</w:t>
      </w:r>
      <w:commentRangeEnd w:id="71"/>
      <w:r w:rsidR="002B18F1">
        <w:rPr>
          <w:rStyle w:val="CommentReference"/>
        </w:rPr>
        <w:commentReference w:id="71"/>
      </w:r>
      <w:bookmarkStart w:id="74" w:name="_GoBack"/>
      <w:bookmarkEnd w:id="74"/>
    </w:p>
    <w:sectPr w:rsidR="005C79FE" w:rsidRPr="005C7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1" w:author="Mette Grønbech" w:date="2016-05-15T16:27:00Z" w:initials="MG">
    <w:p w14:paraId="1F7CDAAD" w14:textId="0C9FDB06" w:rsidR="002B18F1" w:rsidRDefault="002B18F1">
      <w:pPr>
        <w:pStyle w:val="CommentText"/>
      </w:pPr>
      <w:r>
        <w:rPr>
          <w:rStyle w:val="CommentReference"/>
        </w:rPr>
        <w:annotationRef/>
      </w:r>
      <w:r>
        <w:t>Hvorfor? Mangler motivationen for hvorfor det er gjort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7CDAA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876BA" w14:textId="77777777" w:rsidR="00CB212D" w:rsidRDefault="00CB212D" w:rsidP="00304A4F">
      <w:pPr>
        <w:spacing w:after="0" w:line="240" w:lineRule="auto"/>
      </w:pPr>
      <w:r>
        <w:separator/>
      </w:r>
    </w:p>
  </w:endnote>
  <w:endnote w:type="continuationSeparator" w:id="0">
    <w:p w14:paraId="2CDF2FBF" w14:textId="77777777" w:rsidR="00CB212D" w:rsidRDefault="00CB212D" w:rsidP="0030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01FF1" w14:textId="77777777" w:rsidR="00CB212D" w:rsidRDefault="00CB212D" w:rsidP="00304A4F">
      <w:pPr>
        <w:spacing w:after="0" w:line="240" w:lineRule="auto"/>
      </w:pPr>
      <w:r>
        <w:separator/>
      </w:r>
    </w:p>
  </w:footnote>
  <w:footnote w:type="continuationSeparator" w:id="0">
    <w:p w14:paraId="5D9BD29B" w14:textId="77777777" w:rsidR="00CB212D" w:rsidRDefault="00CB212D" w:rsidP="00304A4F">
      <w:pPr>
        <w:spacing w:after="0" w:line="240" w:lineRule="auto"/>
      </w:pPr>
      <w:r>
        <w:continuationSeparator/>
      </w:r>
    </w:p>
  </w:footnote>
  <w:footnote w:id="1">
    <w:p w14:paraId="4C9A9EF4" w14:textId="7E12FC05" w:rsidR="00962BDD" w:rsidRPr="00304A4F" w:rsidRDefault="00962BD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Create, Read, Update </w:t>
      </w:r>
      <w:proofErr w:type="spellStart"/>
      <w:r>
        <w:rPr>
          <w:lang w:val="en-GB"/>
        </w:rPr>
        <w:t>og</w:t>
      </w:r>
      <w:proofErr w:type="spellEnd"/>
      <w:r>
        <w:rPr>
          <w:lang w:val="en-GB"/>
        </w:rPr>
        <w:t xml:space="preserve"> Delete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tte Grønbech">
    <w15:presenceInfo w15:providerId="Windows Live" w15:userId="ab922a974fce90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04"/>
    <w:rsid w:val="00014B48"/>
    <w:rsid w:val="000459B4"/>
    <w:rsid w:val="00157E2F"/>
    <w:rsid w:val="0027005F"/>
    <w:rsid w:val="002A3BBF"/>
    <w:rsid w:val="002B18F1"/>
    <w:rsid w:val="00304A4F"/>
    <w:rsid w:val="00331DD5"/>
    <w:rsid w:val="003A48E7"/>
    <w:rsid w:val="00596896"/>
    <w:rsid w:val="005C0B7E"/>
    <w:rsid w:val="005C79FE"/>
    <w:rsid w:val="00613B12"/>
    <w:rsid w:val="00644630"/>
    <w:rsid w:val="006A1A5E"/>
    <w:rsid w:val="006C78B4"/>
    <w:rsid w:val="00792F27"/>
    <w:rsid w:val="008D24BF"/>
    <w:rsid w:val="00962BDD"/>
    <w:rsid w:val="0099635C"/>
    <w:rsid w:val="00A4522C"/>
    <w:rsid w:val="00B64516"/>
    <w:rsid w:val="00B77204"/>
    <w:rsid w:val="00CA21A6"/>
    <w:rsid w:val="00CB212D"/>
    <w:rsid w:val="00CE1458"/>
    <w:rsid w:val="00D174C0"/>
    <w:rsid w:val="00E452EF"/>
    <w:rsid w:val="00E87341"/>
    <w:rsid w:val="00F30A17"/>
    <w:rsid w:val="00F3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4741"/>
  <w15:chartTrackingRefBased/>
  <w15:docId w15:val="{70082DE1-939B-40C3-BBE9-150735F5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446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6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6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6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6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63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C79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4A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4A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4A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D27EC-709A-48CB-922A-B4D0A20C2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Nielsen</dc:creator>
  <cp:keywords/>
  <dc:description/>
  <cp:lastModifiedBy>Mette Grønbech</cp:lastModifiedBy>
  <cp:revision>11</cp:revision>
  <cp:lastPrinted>2016-05-14T09:36:00Z</cp:lastPrinted>
  <dcterms:created xsi:type="dcterms:W3CDTF">2016-04-30T08:23:00Z</dcterms:created>
  <dcterms:modified xsi:type="dcterms:W3CDTF">2016-05-15T14:28:00Z</dcterms:modified>
</cp:coreProperties>
</file>