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E7C9A" w14:textId="77777777" w:rsidR="00F95FB3" w:rsidRDefault="00F95FB3" w:rsidP="00F95FB3">
      <w:pPr>
        <w:pStyle w:val="Heading1"/>
      </w:pPr>
      <w:bookmarkStart w:id="0" w:name="_Toc451334806"/>
      <w:r>
        <w:t>Indledning</w:t>
      </w:r>
      <w:bookmarkStart w:id="1" w:name="_GoBack"/>
      <w:bookmarkEnd w:id="0"/>
      <w:bookmarkEnd w:id="1"/>
    </w:p>
    <w:p w14:paraId="4CDEF058" w14:textId="77777777" w:rsidR="00962D23" w:rsidRPr="00BC037D" w:rsidRDefault="00BC037D" w:rsidP="00962D23">
      <w:r>
        <w:t xml:space="preserve">I denne rapport beskrives et 4. semesterprojekt på Ingeniørhøjskolen i Aarhus. Der er fremstillet </w:t>
      </w:r>
      <w:r w:rsidR="00196879">
        <w:t>e</w:t>
      </w:r>
      <w:r w:rsidR="00CB38E0">
        <w:t>t</w:t>
      </w:r>
      <w:r w:rsidR="00196879">
        <w:t xml:space="preserve"> </w:t>
      </w:r>
      <w:r w:rsidR="00962D23">
        <w:t>produkt</w:t>
      </w:r>
      <w:r w:rsidR="00C07864">
        <w:t>,</w:t>
      </w:r>
      <w:r w:rsidR="00196879">
        <w:t xml:space="preserve"> hvis formål er at give forbrugeren mulighed for at lave sine indkøb så billigt som muligt.</w:t>
      </w:r>
      <w:r w:rsidR="00962D23">
        <w:t xml:space="preserve"> </w:t>
      </w:r>
      <w:r w:rsidR="00032553">
        <w:t>Produktet består af to applikationer</w:t>
      </w:r>
      <w:r w:rsidR="00CB38E0">
        <w:t>,</w:t>
      </w:r>
      <w:r w:rsidR="00032553">
        <w:t xml:space="preserve"> som har hver deres grafiske brugergrænseflade. Begge applikationer har adgang til den samme eksterne database.</w:t>
      </w:r>
      <w:r w:rsidR="00196879">
        <w:t xml:space="preserve"> Under udviklingen af produktet er der arbejdet iterativt, hvor der er benyttet Scrum som en agil udviklingsmetode.</w:t>
      </w:r>
      <w:r w:rsidR="00C07864">
        <w:t xml:space="preserve"> Der er her arbejdet i sprints af to ugers varighed</w:t>
      </w:r>
      <w:r w:rsidR="00CB38E0">
        <w:t>,</w:t>
      </w:r>
      <w:r w:rsidR="00C07864">
        <w:t xml:space="preserve"> hvor målet efter hvert sprint var at have fuldt ud implementeret nogle udvalgte user stories.</w:t>
      </w:r>
      <w:r w:rsidR="00032553">
        <w:t xml:space="preserve"> </w:t>
      </w:r>
      <w:r w:rsidR="00CB38E0">
        <w:t>Koden til projektet er styret ved at benytte</w:t>
      </w:r>
      <w:r w:rsidR="00032553">
        <w:t xml:space="preserve"> versionsstyringsværktøjet </w:t>
      </w:r>
      <w:r w:rsidR="00CB38E0">
        <w:t>Git i form af</w:t>
      </w:r>
      <w:r w:rsidR="00032553" w:rsidRPr="00032553">
        <w:t xml:space="preserve"> </w:t>
      </w:r>
      <w:r w:rsidR="00CB38E0">
        <w:t xml:space="preserve">Git </w:t>
      </w:r>
      <w:r w:rsidR="00032553" w:rsidRPr="00032553">
        <w:t>klienten TortoiseGit</w:t>
      </w:r>
      <w:r w:rsidR="00CB38E0">
        <w:t>.</w:t>
      </w:r>
      <w:r w:rsidR="00196879">
        <w:t xml:space="preserve"> Til designet af applikationen er der benyttet en 3-lagdelt arkitektur samt flere forskellige designmønstre</w:t>
      </w:r>
      <w:r w:rsidR="00CB38E0">
        <w:t>, til bl.a. at abstrahere fra databasen, og afkoble den grafiske brugergr</w:t>
      </w:r>
      <w:r w:rsidR="00CB38E0" w:rsidRPr="00CB38E0">
        <w:t xml:space="preserve">ænseflade fra </w:t>
      </w:r>
      <w:r w:rsidR="00CB38E0">
        <w:t>den bagvedliggende kode</w:t>
      </w:r>
      <w:r w:rsidR="00196879">
        <w:t xml:space="preserve">. </w:t>
      </w:r>
      <w:r w:rsidR="006D6474">
        <w:t>Produktet er testet ved hjælp af unittests og integrationstest i koden</w:t>
      </w:r>
      <w:r w:rsidR="00032553">
        <w:t>, hvor der er benyttet NUnit Frameworket.</w:t>
      </w:r>
      <w:r w:rsidR="006D6474">
        <w:t xml:space="preserve"> </w:t>
      </w:r>
      <w:r w:rsidR="00032553">
        <w:t>T</w:t>
      </w:r>
      <w:r w:rsidR="006D6474">
        <w:t>il sidst i projektet er der udført forbrugertests</w:t>
      </w:r>
      <w:r w:rsidR="00032553">
        <w:t>,</w:t>
      </w:r>
      <w:r w:rsidR="006D6474">
        <w:t xml:space="preserve"> </w:t>
      </w:r>
      <w:r w:rsidR="00032553">
        <w:t>hvo</w:t>
      </w:r>
      <w:r w:rsidR="006D6474">
        <w:t>r der</w:t>
      </w:r>
      <w:r w:rsidR="00032553">
        <w:t xml:space="preserve"> er</w:t>
      </w:r>
      <w:r w:rsidR="006D6474">
        <w:t xml:space="preserve"> testet brugervenligheden af pro</w:t>
      </w:r>
      <w:r w:rsidR="00CB38E0">
        <w:t>duktet,</w:t>
      </w:r>
      <w:r w:rsidR="006D6474">
        <w:t xml:space="preserve"> på fol</w:t>
      </w:r>
      <w:r w:rsidR="00CB38E0">
        <w:t xml:space="preserve">k der er i produktets målgruppe, for at se om </w:t>
      </w:r>
      <w:r w:rsidR="005C223C">
        <w:t>de</w:t>
      </w:r>
      <w:r w:rsidR="00CB38E0">
        <w:t xml:space="preserve">t er intuitivt at benytte. </w:t>
      </w:r>
      <w:r w:rsidR="001D4189">
        <w:t xml:space="preserve">Produktet er dokumenteret i den tilhørende dokumentation, hvor der både findes kravspecifikation for projektet, systemarkitektur med diagrammer over produktet og dokumentation </w:t>
      </w:r>
      <w:r w:rsidR="00962D23">
        <w:t>for koden til produktet.</w:t>
      </w:r>
    </w:p>
    <w:sectPr w:rsidR="00962D23" w:rsidRPr="00BC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B3"/>
    <w:rsid w:val="00031827"/>
    <w:rsid w:val="00032553"/>
    <w:rsid w:val="00196879"/>
    <w:rsid w:val="001A640D"/>
    <w:rsid w:val="001D4189"/>
    <w:rsid w:val="005C223C"/>
    <w:rsid w:val="005F2D34"/>
    <w:rsid w:val="00662900"/>
    <w:rsid w:val="00674F49"/>
    <w:rsid w:val="006D6474"/>
    <w:rsid w:val="00815473"/>
    <w:rsid w:val="008D6101"/>
    <w:rsid w:val="008F2350"/>
    <w:rsid w:val="00962D23"/>
    <w:rsid w:val="00A235A3"/>
    <w:rsid w:val="00AB42B7"/>
    <w:rsid w:val="00BC037D"/>
    <w:rsid w:val="00C07864"/>
    <w:rsid w:val="00CB38E0"/>
    <w:rsid w:val="00D54526"/>
    <w:rsid w:val="00F9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ED54"/>
  <w15:chartTrackingRefBased/>
  <w15:docId w15:val="{44520FE3-9D93-4D06-980E-CF7E6AE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B3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FB3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B3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B3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FB3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B3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B3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B3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B3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B3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B3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F95FB3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F95FB3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F95FB3"/>
    <w:rPr>
      <w:rFonts w:eastAsiaTheme="minorEastAsia"/>
      <w:smallCaps/>
      <w:spacing w:val="10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B3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B3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B3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B3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B3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BC0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3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37D"/>
    <w:rPr>
      <w:rFonts w:eastAsiaTheme="minorEastAsia"/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37D"/>
    <w:rPr>
      <w:rFonts w:eastAsiaTheme="minorEastAsia"/>
      <w:b/>
      <w:bCs/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7D"/>
    <w:rPr>
      <w:rFonts w:ascii="Segoe UI" w:eastAsiaTheme="minorEastAsia" w:hAnsi="Segoe UI" w:cs="Segoe UI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36CEC-E312-41EF-9779-D67F0C0D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203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Nicklas Nielsen</cp:lastModifiedBy>
  <cp:revision>3</cp:revision>
  <dcterms:created xsi:type="dcterms:W3CDTF">2016-05-18T12:14:00Z</dcterms:created>
  <dcterms:modified xsi:type="dcterms:W3CDTF">2016-05-18T14:32:00Z</dcterms:modified>
</cp:coreProperties>
</file>