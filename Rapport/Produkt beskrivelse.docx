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B6B272" w14:textId="77777777" w:rsidR="00DB1B7F" w:rsidRPr="00F66AFE" w:rsidRDefault="00DB1B7F" w:rsidP="00DB1B7F">
      <w:pPr>
        <w:pStyle w:val="Overskrift1"/>
      </w:pPr>
      <w:bookmarkStart w:id="0" w:name="_Toc451334736"/>
      <w:r w:rsidRPr="00F66AFE">
        <w:t>P</w:t>
      </w:r>
      <w:r>
        <w:t>rodukt beskrivelse</w:t>
      </w:r>
      <w:bookmarkEnd w:id="0"/>
    </w:p>
    <w:p w14:paraId="31E87C2F" w14:textId="77777777" w:rsidR="00DB1B7F" w:rsidRDefault="00DB1B7F" w:rsidP="00DB1B7F">
      <w:r w:rsidRPr="00F66AFE">
        <w:t xml:space="preserve">I dette afsnit vil der blive gennemgået </w:t>
      </w:r>
      <w:proofErr w:type="spellStart"/>
      <w:r w:rsidRPr="00F66AFE">
        <w:t>funktionaliterne</w:t>
      </w:r>
      <w:proofErr w:type="spellEnd"/>
      <w:r w:rsidRPr="00F66AFE">
        <w:t xml:space="preserve"> i produktet,</w:t>
      </w:r>
      <w:r>
        <w:t xml:space="preserve"> </w:t>
      </w:r>
      <w:commentRangeStart w:id="1"/>
      <w:r>
        <w:t>hvor</w:t>
      </w:r>
      <w:ins w:id="2" w:author="Christian Winkel" w:date="2016-05-18T13:22:00Z">
        <w:r>
          <w:t xml:space="preserve"> der</w:t>
        </w:r>
      </w:ins>
      <w:r>
        <w:t xml:space="preserve"> først</w:t>
      </w:r>
      <w:del w:id="3" w:author="Christian Winkel" w:date="2016-05-18T13:22:00Z">
        <w:r w:rsidDel="00DB1B7F">
          <w:delText xml:space="preserve"> der</w:delText>
        </w:r>
      </w:del>
      <w:r>
        <w:t xml:space="preserve"> vil blive </w:t>
      </w:r>
      <w:del w:id="4" w:author="Christian Winkel" w:date="2016-05-18T13:21:00Z">
        <w:r w:rsidDel="00DB1B7F">
          <w:delText>det funktionaliteter de deler</w:delText>
        </w:r>
      </w:del>
      <w:ins w:id="5" w:author="Christian Winkel" w:date="2016-05-18T13:21:00Z">
        <w:r>
          <w:t>gennemgået de fælles funktionaliteter mellem forbruger-</w:t>
        </w:r>
      </w:ins>
      <w:ins w:id="6" w:author="Christian Winkel" w:date="2016-05-18T13:22:00Z">
        <w:r>
          <w:t xml:space="preserve"> og administrationsdelen</w:t>
        </w:r>
      </w:ins>
      <w:r>
        <w:t xml:space="preserve">. </w:t>
      </w:r>
      <w:commentRangeEnd w:id="1"/>
      <w:r>
        <w:rPr>
          <w:rStyle w:val="Kommentarhenvisning"/>
        </w:rPr>
        <w:commentReference w:id="1"/>
      </w:r>
      <w:r>
        <w:t>Derefter</w:t>
      </w:r>
      <w:r w:rsidRPr="00F66AFE">
        <w:t xml:space="preserve"> v</w:t>
      </w:r>
      <w:r>
        <w:t xml:space="preserve">il blive fortalt om forbrugeren og så </w:t>
      </w:r>
      <w:r w:rsidRPr="00F66AFE">
        <w:t>bliver der blive fortalt om administrationsdelen, hvor først der vil blive kigget på administratoren og derefter forretningen.</w:t>
      </w:r>
    </w:p>
    <w:p w14:paraId="3EF0D677" w14:textId="77777777" w:rsidR="00DB1B7F" w:rsidRDefault="00DB1B7F" w:rsidP="00DB1B7F"/>
    <w:p w14:paraId="38606055" w14:textId="77777777" w:rsidR="00DB1B7F" w:rsidRDefault="00DB1B7F" w:rsidP="00DB1B7F">
      <w:pPr>
        <w:pStyle w:val="Overskrift2"/>
      </w:pPr>
      <w:bookmarkStart w:id="7" w:name="_Toc451334737"/>
      <w:r>
        <w:t>Delte funktionaliteter</w:t>
      </w:r>
      <w:bookmarkEnd w:id="7"/>
    </w:p>
    <w:p w14:paraId="645C7332" w14:textId="77777777" w:rsidR="00DB1B7F" w:rsidRDefault="00DB1B7F" w:rsidP="00DB1B7F">
      <w:r>
        <w:rPr>
          <w:noProof/>
          <w:lang w:val="en-US"/>
        </w:rPr>
        <mc:AlternateContent>
          <mc:Choice Requires="wpg">
            <w:drawing>
              <wp:anchor distT="0" distB="0" distL="114300" distR="114300" simplePos="0" relativeHeight="251663360" behindDoc="0" locked="0" layoutInCell="1" allowOverlap="1" wp14:anchorId="1A398EF6" wp14:editId="2D2E2F3D">
                <wp:simplePos x="0" y="0"/>
                <wp:positionH relativeFrom="column">
                  <wp:posOffset>4711207</wp:posOffset>
                </wp:positionH>
                <wp:positionV relativeFrom="paragraph">
                  <wp:posOffset>215189</wp:posOffset>
                </wp:positionV>
                <wp:extent cx="1153160" cy="780415"/>
                <wp:effectExtent l="0" t="0" r="8890" b="635"/>
                <wp:wrapSquare wrapText="bothSides"/>
                <wp:docPr id="21" name="Group 21"/>
                <wp:cNvGraphicFramePr/>
                <a:graphic xmlns:a="http://schemas.openxmlformats.org/drawingml/2006/main">
                  <a:graphicData uri="http://schemas.microsoft.com/office/word/2010/wordprocessingGroup">
                    <wpg:wgp>
                      <wpg:cNvGrpSpPr/>
                      <wpg:grpSpPr>
                        <a:xfrm>
                          <a:off x="0" y="0"/>
                          <a:ext cx="1153160" cy="780415"/>
                          <a:chOff x="0" y="0"/>
                          <a:chExt cx="1153160" cy="780415"/>
                        </a:xfrm>
                      </wpg:grpSpPr>
                      <pic:pic xmlns:pic="http://schemas.openxmlformats.org/drawingml/2006/picture">
                        <pic:nvPicPr>
                          <pic:cNvPr id="19" name="Picture 1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47767" y="0"/>
                            <a:ext cx="1050290" cy="368300"/>
                          </a:xfrm>
                          <a:prstGeom prst="rect">
                            <a:avLst/>
                          </a:prstGeom>
                        </pic:spPr>
                      </pic:pic>
                      <wps:wsp>
                        <wps:cNvPr id="20" name="Text Box 20"/>
                        <wps:cNvSpPr txBox="1"/>
                        <wps:spPr>
                          <a:xfrm>
                            <a:off x="0" y="368300"/>
                            <a:ext cx="1153160" cy="412115"/>
                          </a:xfrm>
                          <a:prstGeom prst="rect">
                            <a:avLst/>
                          </a:prstGeom>
                          <a:solidFill>
                            <a:prstClr val="white"/>
                          </a:solidFill>
                          <a:ln>
                            <a:noFill/>
                          </a:ln>
                          <a:effectLst/>
                        </wps:spPr>
                        <wps:txbx>
                          <w:txbxContent>
                            <w:p w14:paraId="2BF5F491" w14:textId="77777777" w:rsidR="00DB1B7F" w:rsidRPr="00A83EEF" w:rsidRDefault="00DB1B7F" w:rsidP="00DB1B7F">
                              <w:pPr>
                                <w:pStyle w:val="Billedtekst"/>
                                <w:jc w:val="left"/>
                              </w:pPr>
                              <w:bookmarkStart w:id="8" w:name="_Ref451180671"/>
                              <w:r>
                                <w:t xml:space="preserve">Figur </w:t>
                              </w:r>
                              <w:r>
                                <w:fldChar w:fldCharType="begin"/>
                              </w:r>
                              <w:r>
                                <w:instrText xml:space="preserve"> SEQ Figur \* ARABIC </w:instrText>
                              </w:r>
                              <w:r>
                                <w:fldChar w:fldCharType="separate"/>
                              </w:r>
                              <w:ins w:id="9" w:author="Christian Winkel" w:date="2016-05-18T13:39:00Z">
                                <w:r w:rsidR="00CA2CA1">
                                  <w:rPr>
                                    <w:noProof/>
                                  </w:rPr>
                                  <w:t>1</w:t>
                                </w:r>
                              </w:ins>
                              <w:del w:id="10" w:author="Christian Winkel" w:date="2016-05-18T13:39:00Z">
                                <w:r w:rsidDel="00CA2CA1">
                                  <w:rPr>
                                    <w:noProof/>
                                  </w:rPr>
                                  <w:delText>7</w:delText>
                                </w:r>
                              </w:del>
                              <w:r>
                                <w:rPr>
                                  <w:noProof/>
                                </w:rPr>
                                <w:fldChar w:fldCharType="end"/>
                              </w:r>
                              <w:bookmarkEnd w:id="8"/>
                              <w:r>
                                <w:t>: Autofuldførelse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A398EF6" id="Group 21" o:spid="_x0000_s1026" style="position:absolute;left:0;text-align:left;margin-left:370.95pt;margin-top:16.95pt;width:90.8pt;height:61.45pt;z-index:251663360" coordsize="11531,7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477;width:10503;height:3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">
                  <v:imagedata r:id="rId9" o:title=""/>
                  <v:path arrowok="t"/>
                </v:shape>
                <v:shapetype id="_x0000_t202" coordsize="21600,21600" o:spt="202" path="m,l,21600r21600,l21600,xe">
                  <v:stroke joinstyle="miter"/>
                  <v:path gradientshapeok="t" o:connecttype="rect"/>
                </v:shapetype>
                <v:shape id="Text Box 20" o:spid="_x0000_s1028" type="#_x0000_t202" style="position:absolute;top:3683;width:11531;height:4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14:paraId="2BF5F491" w14:textId="77777777" w:rsidR="00DB1B7F" w:rsidRPr="00A83EEF" w:rsidRDefault="00DB1B7F" w:rsidP="00DB1B7F">
                        <w:pPr>
                          <w:pStyle w:val="Billedtekst"/>
                          <w:jc w:val="left"/>
                        </w:pPr>
                        <w:bookmarkStart w:id="11" w:name="_Ref451180671"/>
                        <w:r>
                          <w:t xml:space="preserve">Figur </w:t>
                        </w:r>
                        <w:r>
                          <w:fldChar w:fldCharType="begin"/>
                        </w:r>
                        <w:r>
                          <w:instrText xml:space="preserve"> SEQ Figur \* ARABIC </w:instrText>
                        </w:r>
                        <w:r>
                          <w:fldChar w:fldCharType="separate"/>
                        </w:r>
                        <w:ins w:id="12" w:author="Christian Winkel" w:date="2016-05-18T13:39:00Z">
                          <w:r w:rsidR="00CA2CA1">
                            <w:rPr>
                              <w:noProof/>
                            </w:rPr>
                            <w:t>1</w:t>
                          </w:r>
                        </w:ins>
                        <w:del w:id="13" w:author="Christian Winkel" w:date="2016-05-18T13:39:00Z">
                          <w:r w:rsidDel="00CA2CA1">
                            <w:rPr>
                              <w:noProof/>
                            </w:rPr>
                            <w:delText>7</w:delText>
                          </w:r>
                        </w:del>
                        <w:r>
                          <w:rPr>
                            <w:noProof/>
                          </w:rPr>
                          <w:fldChar w:fldCharType="end"/>
                        </w:r>
                        <w:bookmarkEnd w:id="11"/>
                        <w:r>
                          <w:t>: Autofuldførelse</w:t>
                        </w:r>
                      </w:p>
                    </w:txbxContent>
                  </v:textbox>
                </v:shape>
                <w10:wrap type="square"/>
              </v:group>
            </w:pict>
          </mc:Fallback>
        </mc:AlternateContent>
      </w:r>
      <w:r>
        <w:t xml:space="preserve">Der er nogle delte funktionaliteter mellem administrations- og forbrugerprogrammet. </w:t>
      </w:r>
      <w:commentRangeStart w:id="14"/>
      <w:r>
        <w:t>Den første funktionalitet er autofuldførelse</w:t>
      </w:r>
      <w:commentRangeEnd w:id="14"/>
      <w:r>
        <w:rPr>
          <w:rStyle w:val="Kommentarhenvisning"/>
        </w:rPr>
        <w:commentReference w:id="14"/>
      </w:r>
      <w:r>
        <w:t xml:space="preserve">, som ligger på tekstboksene i Pristjek220. Den går ned i databasen og tjekker hvad der ligger i databasen og sammenligner det, med det som brugeren allerede har skrevet. Som man kan se på </w:t>
      </w:r>
      <w:r>
        <w:fldChar w:fldCharType="begin"/>
      </w:r>
      <w:r>
        <w:instrText xml:space="preserve"> REF _Ref451180671 \h </w:instrText>
      </w:r>
      <w:r>
        <w:fldChar w:fldCharType="separate"/>
      </w:r>
      <w:ins w:id="15" w:author="Christian Winkel" w:date="2016-05-18T13:39:00Z">
        <w:r w:rsidR="00CA2CA1">
          <w:t xml:space="preserve">Figur </w:t>
        </w:r>
        <w:r w:rsidR="00CA2CA1">
          <w:rPr>
            <w:noProof/>
          </w:rPr>
          <w:t>1</w:t>
        </w:r>
      </w:ins>
      <w:del w:id="16" w:author="Christian Winkel" w:date="2016-05-18T13:39:00Z">
        <w:r w:rsidDel="00CA2CA1">
          <w:delText xml:space="preserve">Figur </w:delText>
        </w:r>
        <w:r w:rsidDel="00CA2CA1">
          <w:rPr>
            <w:noProof/>
          </w:rPr>
          <w:delText>1</w:delText>
        </w:r>
      </w:del>
      <w:r>
        <w:fldChar w:fldCharType="end"/>
      </w:r>
      <w:r>
        <w:t xml:space="preserve"> er der blevet skrevet ”ban”, hvor autofuldførelse så anbefaler banan, som er et produkt der ligger i Pristjek220.</w:t>
      </w:r>
    </w:p>
    <w:p w14:paraId="49BC2898" w14:textId="77777777" w:rsidR="00DB1B7F" w:rsidRDefault="00DB1B7F" w:rsidP="00DB1B7F"/>
    <w:p w14:paraId="526E2A7B" w14:textId="77777777" w:rsidR="00DB1B7F" w:rsidRDefault="00DB1B7F" w:rsidP="00DB1B7F">
      <w:pPr>
        <w:pStyle w:val="Overskrift2"/>
      </w:pPr>
      <w:bookmarkStart w:id="17" w:name="_Toc451334738"/>
      <w:r w:rsidRPr="00F66AFE">
        <w:t>Forbruger</w:t>
      </w:r>
      <w:bookmarkEnd w:id="17"/>
    </w:p>
    <w:p w14:paraId="676093A9" w14:textId="77777777" w:rsidR="00DB1B7F" w:rsidRPr="00F66AFE" w:rsidRDefault="00DB1B7F" w:rsidP="00DB1B7F">
      <w:r>
        <w:rPr>
          <w:noProof/>
          <w:lang w:val="en-US"/>
        </w:rPr>
        <mc:AlternateContent>
          <mc:Choice Requires="wpg">
            <w:drawing>
              <wp:anchor distT="0" distB="0" distL="114300" distR="114300" simplePos="0" relativeHeight="251659264" behindDoc="0" locked="0" layoutInCell="1" allowOverlap="1" wp14:anchorId="13DA7BED" wp14:editId="3FD0E227">
                <wp:simplePos x="0" y="0"/>
                <wp:positionH relativeFrom="margin">
                  <wp:align>right</wp:align>
                </wp:positionH>
                <wp:positionV relativeFrom="paragraph">
                  <wp:posOffset>9307</wp:posOffset>
                </wp:positionV>
                <wp:extent cx="1548765" cy="2176145"/>
                <wp:effectExtent l="0" t="0" r="0" b="0"/>
                <wp:wrapSquare wrapText="bothSides"/>
                <wp:docPr id="2" name="Group 2"/>
                <wp:cNvGraphicFramePr/>
                <a:graphic xmlns:a="http://schemas.openxmlformats.org/drawingml/2006/main">
                  <a:graphicData uri="http://schemas.microsoft.com/office/word/2010/wordprocessingGroup">
                    <wpg:wgp>
                      <wpg:cNvGrpSpPr/>
                      <wpg:grpSpPr>
                        <a:xfrm>
                          <a:off x="0" y="0"/>
                          <a:ext cx="1548765" cy="2176747"/>
                          <a:chOff x="0" y="0"/>
                          <a:chExt cx="1548765" cy="2176789"/>
                        </a:xfrm>
                      </wpg:grpSpPr>
                      <wps:wsp>
                        <wps:cNvPr id="5" name="Text Box 5"/>
                        <wps:cNvSpPr txBox="1"/>
                        <wps:spPr>
                          <a:xfrm>
                            <a:off x="61415" y="1764666"/>
                            <a:ext cx="1487170" cy="412123"/>
                          </a:xfrm>
                          <a:prstGeom prst="rect">
                            <a:avLst/>
                          </a:prstGeom>
                          <a:solidFill>
                            <a:prstClr val="white"/>
                          </a:solidFill>
                          <a:ln>
                            <a:noFill/>
                          </a:ln>
                          <a:effectLst/>
                        </wps:spPr>
                        <wps:txbx>
                          <w:txbxContent>
                            <w:p w14:paraId="3B67EE77" w14:textId="77777777" w:rsidR="00DB1B7F" w:rsidRPr="00D976A7" w:rsidRDefault="00DB1B7F" w:rsidP="00DB1B7F">
                              <w:pPr>
                                <w:pStyle w:val="Billedtekst"/>
                                <w:jc w:val="left"/>
                              </w:pPr>
                              <w:bookmarkStart w:id="18" w:name="_Ref451179586"/>
                              <w:r w:rsidRPr="00D976A7">
                                <w:t xml:space="preserve">Figur </w:t>
                              </w:r>
                              <w:r>
                                <w:fldChar w:fldCharType="begin"/>
                              </w:r>
                              <w:r w:rsidRPr="00D976A7">
                                <w:instrText xml:space="preserve"> SEQ Figur \* ARABIC </w:instrText>
                              </w:r>
                              <w:r>
                                <w:fldChar w:fldCharType="separate"/>
                              </w:r>
                              <w:ins w:id="19" w:author="Christian Winkel" w:date="2016-05-18T13:39:00Z">
                                <w:r w:rsidR="00CA2CA1">
                                  <w:rPr>
                                    <w:noProof/>
                                  </w:rPr>
                                  <w:t>2</w:t>
                                </w:r>
                              </w:ins>
                              <w:del w:id="20" w:author="Christian Winkel" w:date="2016-05-18T13:39:00Z">
                                <w:r w:rsidDel="00CA2CA1">
                                  <w:rPr>
                                    <w:noProof/>
                                  </w:rPr>
                                  <w:delText>8</w:delText>
                                </w:r>
                              </w:del>
                              <w:r>
                                <w:fldChar w:fldCharType="end"/>
                              </w:r>
                              <w:bookmarkEnd w:id="18"/>
                              <w:r w:rsidRPr="00F66AFE">
                                <w:t>: Pristjek220 indkøbsliste</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548765" cy="1750060"/>
                          </a:xfrm>
                          <a:prstGeom prst="rect">
                            <a:avLst/>
                          </a:prstGeom>
                        </pic:spPr>
                      </pic:pic>
                    </wpg:wgp>
                  </a:graphicData>
                </a:graphic>
                <wp14:sizeRelV relativeFrom="margin">
                  <wp14:pctHeight>0</wp14:pctHeight>
                </wp14:sizeRelV>
              </wp:anchor>
            </w:drawing>
          </mc:Choice>
          <mc:Fallback>
            <w:pict>
              <v:group w14:anchorId="13DA7BED" id="Group 2" o:spid="_x0000_s1029" style="position:absolute;left:0;text-align:left;margin-left:70.75pt;margin-top:.75pt;width:121.95pt;height:171.35pt;z-index:251659264;mso-position-horizontal:right;mso-position-horizontal-relative:margin;mso-height-relative:margin" coordsize="15487,21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">
                <v:shape id="Text Box 5" o:spid="_x0000_s1030" type="#_x0000_t202" style="position:absolute;left:614;top:17646;width:14871;height:4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3B67EE77" w14:textId="77777777" w:rsidR="00DB1B7F" w:rsidRPr="00D976A7" w:rsidRDefault="00DB1B7F" w:rsidP="00DB1B7F">
                        <w:pPr>
                          <w:pStyle w:val="Billedtekst"/>
                          <w:jc w:val="left"/>
                        </w:pPr>
                        <w:bookmarkStart w:id="21" w:name="_Ref451179586"/>
                        <w:r w:rsidRPr="00D976A7">
                          <w:t xml:space="preserve">Figur </w:t>
                        </w:r>
                        <w:r>
                          <w:fldChar w:fldCharType="begin"/>
                        </w:r>
                        <w:r w:rsidRPr="00D976A7">
                          <w:instrText xml:space="preserve"> SEQ Figur \* ARABIC </w:instrText>
                        </w:r>
                        <w:r>
                          <w:fldChar w:fldCharType="separate"/>
                        </w:r>
                        <w:ins w:id="22" w:author="Christian Winkel" w:date="2016-05-18T13:39:00Z">
                          <w:r w:rsidR="00CA2CA1">
                            <w:rPr>
                              <w:noProof/>
                            </w:rPr>
                            <w:t>2</w:t>
                          </w:r>
                        </w:ins>
                        <w:del w:id="23" w:author="Christian Winkel" w:date="2016-05-18T13:39:00Z">
                          <w:r w:rsidDel="00CA2CA1">
                            <w:rPr>
                              <w:noProof/>
                            </w:rPr>
                            <w:delText>8</w:delText>
                          </w:r>
                        </w:del>
                        <w:r>
                          <w:fldChar w:fldCharType="end"/>
                        </w:r>
                        <w:bookmarkEnd w:id="21"/>
                        <w:r w:rsidRPr="00F66AFE">
                          <w:t>: Pristjek220 indkøbsliste</w:t>
                        </w:r>
                        <w:r>
                          <w:t xml:space="preserve"> </w:t>
                        </w:r>
                      </w:p>
                    </w:txbxContent>
                  </v:textbox>
                </v:shape>
                <v:shape id="Picture 6" o:spid="_x0000_s1031" type="#_x0000_t75" style="position:absolute;width:15487;height:17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">
                  <v:imagedata r:id="rId11" o:title=""/>
                  <v:path arrowok="t"/>
                </v:shape>
                <w10:wrap type="square" anchorx="margin"/>
              </v:group>
            </w:pict>
          </mc:Fallback>
        </mc:AlternateContent>
      </w:r>
      <w:r w:rsidRPr="00F66AFE">
        <w:t xml:space="preserve">Forbrugeren er den primære </w:t>
      </w:r>
      <w:del w:id="24" w:author="Christian Winkel" w:date="2016-05-18T13:33:00Z">
        <w:r w:rsidRPr="00F66AFE" w:rsidDel="00CA2CA1">
          <w:delText xml:space="preserve">del </w:delText>
        </w:r>
      </w:del>
      <w:commentRangeStart w:id="25"/>
      <w:ins w:id="26" w:author="Christian Winkel" w:date="2016-05-18T13:33:00Z">
        <w:r w:rsidR="00CA2CA1">
          <w:t>bruger</w:t>
        </w:r>
        <w:commentRangeEnd w:id="25"/>
        <w:r w:rsidR="00CA2CA1">
          <w:rPr>
            <w:rStyle w:val="Kommentarhenvisning"/>
          </w:rPr>
          <w:commentReference w:id="25"/>
        </w:r>
        <w:r w:rsidR="00CA2CA1" w:rsidRPr="00F66AFE">
          <w:t xml:space="preserve"> </w:t>
        </w:r>
      </w:ins>
      <w:r w:rsidRPr="00F66AFE">
        <w:t>af produktet, og derfor er der blevet lavet flest funktionaliteter til forbrugeren. Hovedessensen er at kunne lave</w:t>
      </w:r>
      <w:del w:id="27" w:author="Christian Winkel" w:date="2016-05-18T13:34:00Z">
        <w:r w:rsidRPr="00F66AFE" w:rsidDel="00CA2CA1">
          <w:delText xml:space="preserve"> en indkøbsliste </w:delText>
        </w:r>
      </w:del>
      <w:ins w:id="28" w:author="Christian Winkel" w:date="2016-05-18T13:34:00Z">
        <w:r w:rsidR="00CA2CA1">
          <w:t xml:space="preserve">- </w:t>
        </w:r>
      </w:ins>
      <w:r w:rsidRPr="00F66AFE">
        <w:t>og genere</w:t>
      </w:r>
      <w:ins w:id="29" w:author="Christian Winkel" w:date="2016-05-18T13:34:00Z">
        <w:r w:rsidR="00CA2CA1">
          <w:t>re</w:t>
        </w:r>
      </w:ins>
      <w:r w:rsidRPr="00F66AFE">
        <w:t xml:space="preserve"> en indkøbsliste, hvor der er blevet udregnet hvo</w:t>
      </w:r>
      <w:r>
        <w:t xml:space="preserve">r det er billigst at </w:t>
      </w:r>
      <w:del w:id="30" w:author="Christian Winkel" w:date="2016-05-18T13:34:00Z">
        <w:r w:rsidDel="00CA2CA1">
          <w:delText xml:space="preserve">handle </w:delText>
        </w:r>
      </w:del>
      <w:ins w:id="31" w:author="Christian Winkel" w:date="2016-05-18T13:34:00Z">
        <w:r w:rsidR="00CA2CA1">
          <w:t>købe</w:t>
        </w:r>
        <w:r w:rsidR="00CA2CA1">
          <w:t xml:space="preserve"> </w:t>
        </w:r>
      </w:ins>
      <w:r>
        <w:t>de forskellige vare</w:t>
      </w:r>
      <w:ins w:id="32" w:author="Christian Winkel" w:date="2016-05-18T13:34:00Z">
        <w:r w:rsidR="00CA2CA1">
          <w:t>r</w:t>
        </w:r>
      </w:ins>
      <w:r>
        <w:t xml:space="preserve">. På </w:t>
      </w:r>
      <w:r>
        <w:fldChar w:fldCharType="begin"/>
      </w:r>
      <w:r>
        <w:instrText xml:space="preserve"> REF _Ref451180671 \h </w:instrText>
      </w:r>
      <w:r>
        <w:fldChar w:fldCharType="separate"/>
      </w:r>
      <w:ins w:id="33" w:author="Christian Winkel" w:date="2016-05-18T13:39:00Z">
        <w:r w:rsidR="00CA2CA1">
          <w:t xml:space="preserve">Figur </w:t>
        </w:r>
        <w:r w:rsidR="00CA2CA1">
          <w:rPr>
            <w:noProof/>
          </w:rPr>
          <w:t>1</w:t>
        </w:r>
      </w:ins>
      <w:del w:id="34" w:author="Christian Winkel" w:date="2016-05-18T13:39:00Z">
        <w:r w:rsidDel="00CA2CA1">
          <w:delText xml:space="preserve">Figur </w:delText>
        </w:r>
        <w:r w:rsidDel="00CA2CA1">
          <w:rPr>
            <w:noProof/>
          </w:rPr>
          <w:delText>1</w:delText>
        </w:r>
      </w:del>
      <w:r>
        <w:fldChar w:fldCharType="end"/>
      </w:r>
      <w:r>
        <w:t xml:space="preserve"> og </w:t>
      </w:r>
      <w:r>
        <w:fldChar w:fldCharType="begin"/>
      </w:r>
      <w:r>
        <w:instrText xml:space="preserve"> REF _Ref451179586 \h </w:instrText>
      </w:r>
      <w:r>
        <w:fldChar w:fldCharType="separate"/>
      </w:r>
      <w:ins w:id="35" w:author="Christian Winkel" w:date="2016-05-18T13:39:00Z">
        <w:r w:rsidR="00CA2CA1" w:rsidRPr="00D976A7">
          <w:t xml:space="preserve">Figur </w:t>
        </w:r>
        <w:r w:rsidR="00CA2CA1">
          <w:rPr>
            <w:noProof/>
          </w:rPr>
          <w:t>2</w:t>
        </w:r>
      </w:ins>
      <w:del w:id="36" w:author="Christian Winkel" w:date="2016-05-18T13:39:00Z">
        <w:r w:rsidRPr="00D976A7" w:rsidDel="00CA2CA1">
          <w:delText xml:space="preserve">Figur </w:delText>
        </w:r>
        <w:r w:rsidDel="00CA2CA1">
          <w:rPr>
            <w:noProof/>
          </w:rPr>
          <w:delText>2</w:delText>
        </w:r>
      </w:del>
      <w:r>
        <w:fldChar w:fldCharType="end"/>
      </w:r>
      <w:r>
        <w:t xml:space="preserve"> kan man se et udsnit af brugerinterfacet for indkøbslisten ser ud i Pristjek220.</w:t>
      </w:r>
    </w:p>
    <w:p w14:paraId="7F0DB892" w14:textId="77777777" w:rsidR="00DB1B7F" w:rsidRDefault="00DB1B7F" w:rsidP="00DB1B7F">
      <w:pPr>
        <w:keepNext/>
      </w:pPr>
      <w:r>
        <w:rPr>
          <w:noProof/>
          <w:lang w:val="en-US"/>
        </w:rPr>
        <mc:AlternateContent>
          <mc:Choice Requires="wpg">
            <w:drawing>
              <wp:anchor distT="0" distB="0" distL="114300" distR="114300" simplePos="0" relativeHeight="251660288" behindDoc="0" locked="0" layoutInCell="1" allowOverlap="1" wp14:anchorId="4B80CEB4" wp14:editId="2786B5BF">
                <wp:simplePos x="0" y="0"/>
                <wp:positionH relativeFrom="margin">
                  <wp:posOffset>4636590</wp:posOffset>
                </wp:positionH>
                <wp:positionV relativeFrom="paragraph">
                  <wp:posOffset>1164557</wp:posOffset>
                </wp:positionV>
                <wp:extent cx="1422400" cy="1107581"/>
                <wp:effectExtent l="0" t="0" r="6350" b="0"/>
                <wp:wrapSquare wrapText="bothSides"/>
                <wp:docPr id="12" name="Group 12"/>
                <wp:cNvGraphicFramePr/>
                <a:graphic xmlns:a="http://schemas.openxmlformats.org/drawingml/2006/main">
                  <a:graphicData uri="http://schemas.microsoft.com/office/word/2010/wordprocessingGroup">
                    <wpg:wgp>
                      <wpg:cNvGrpSpPr/>
                      <wpg:grpSpPr>
                        <a:xfrm>
                          <a:off x="0" y="0"/>
                          <a:ext cx="1422400" cy="1107581"/>
                          <a:chOff x="0" y="0"/>
                          <a:chExt cx="1422400" cy="1107581"/>
                        </a:xfrm>
                      </wpg:grpSpPr>
                      <pic:pic xmlns:pic="http://schemas.openxmlformats.org/drawingml/2006/picture">
                        <pic:nvPicPr>
                          <pic:cNvPr id="10" name="Picture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422400" cy="610870"/>
                          </a:xfrm>
                          <a:prstGeom prst="rect">
                            <a:avLst/>
                          </a:prstGeom>
                        </pic:spPr>
                      </pic:pic>
                      <wps:wsp>
                        <wps:cNvPr id="11" name="Text Box 11"/>
                        <wps:cNvSpPr txBox="1"/>
                        <wps:spPr>
                          <a:xfrm>
                            <a:off x="0" y="552591"/>
                            <a:ext cx="1422400" cy="554990"/>
                          </a:xfrm>
                          <a:prstGeom prst="rect">
                            <a:avLst/>
                          </a:prstGeom>
                          <a:solidFill>
                            <a:prstClr val="white"/>
                          </a:solidFill>
                          <a:ln>
                            <a:noFill/>
                          </a:ln>
                          <a:effectLst/>
                        </wps:spPr>
                        <wps:txbx>
                          <w:txbxContent>
                            <w:p w14:paraId="742B98F5" w14:textId="77777777" w:rsidR="00DB1B7F" w:rsidRPr="006301E1" w:rsidRDefault="00DB1B7F" w:rsidP="00DB1B7F">
                              <w:pPr>
                                <w:pStyle w:val="Billedtekst"/>
                                <w:jc w:val="left"/>
                              </w:pPr>
                              <w:bookmarkStart w:id="37" w:name="_Ref451179560"/>
                              <w:r w:rsidRPr="006301E1">
                                <w:t xml:space="preserve">Figur </w:t>
                              </w:r>
                              <w:r>
                                <w:fldChar w:fldCharType="begin"/>
                              </w:r>
                              <w:r>
                                <w:instrText xml:space="preserve"> SEQ Figur \* ARABIC </w:instrText>
                              </w:r>
                              <w:r>
                                <w:fldChar w:fldCharType="separate"/>
                              </w:r>
                              <w:ins w:id="38" w:author="Christian Winkel" w:date="2016-05-18T13:39:00Z">
                                <w:r w:rsidR="00CA2CA1">
                                  <w:rPr>
                                    <w:noProof/>
                                  </w:rPr>
                                  <w:t>3</w:t>
                                </w:r>
                              </w:ins>
                              <w:del w:id="39" w:author="Christian Winkel" w:date="2016-05-18T13:39:00Z">
                                <w:r w:rsidDel="00CA2CA1">
                                  <w:rPr>
                                    <w:noProof/>
                                  </w:rPr>
                                  <w:delText>9</w:delText>
                                </w:r>
                              </w:del>
                              <w:r>
                                <w:rPr>
                                  <w:noProof/>
                                </w:rPr>
                                <w:fldChar w:fldCharType="end"/>
                              </w:r>
                              <w:bookmarkEnd w:id="37"/>
                              <w:r w:rsidRPr="006301E1">
                                <w:t>: Pristjek220 indkøbsliste indstilling</w:t>
                              </w:r>
                              <w:r>
                                <w:t>s</w:t>
                              </w:r>
                              <w:r w:rsidRPr="006301E1">
                                <w:t>muligheder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B80CEB4" id="Group 12" o:spid="_x0000_s1032" style="position:absolute;left:0;text-align:left;margin-left:365.1pt;margin-top:91.7pt;width:112pt;height:87.2pt;z-index:251660288;mso-position-horizontal-relative:margin" coordsize="14224,110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">
                <v:shape id="Picture 10" o:spid="_x0000_s1033" type="#_x0000_t75" style="position:absolute;width:14224;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">
                  <v:imagedata r:id="rId13" o:title=""/>
                  <v:path arrowok="t"/>
                </v:shape>
                <v:shape id="Text Box 11" o:spid="_x0000_s1034" type="#_x0000_t202" style="position:absolute;top:5525;width:14224;height:5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742B98F5" w14:textId="77777777" w:rsidR="00DB1B7F" w:rsidRPr="006301E1" w:rsidRDefault="00DB1B7F" w:rsidP="00DB1B7F">
                        <w:pPr>
                          <w:pStyle w:val="Billedtekst"/>
                          <w:jc w:val="left"/>
                        </w:pPr>
                        <w:bookmarkStart w:id="40" w:name="_Ref451179560"/>
                        <w:r w:rsidRPr="006301E1">
                          <w:t xml:space="preserve">Figur </w:t>
                        </w:r>
                        <w:r>
                          <w:fldChar w:fldCharType="begin"/>
                        </w:r>
                        <w:r>
                          <w:instrText xml:space="preserve"> SEQ Figur \* ARABIC </w:instrText>
                        </w:r>
                        <w:r>
                          <w:fldChar w:fldCharType="separate"/>
                        </w:r>
                        <w:ins w:id="41" w:author="Christian Winkel" w:date="2016-05-18T13:39:00Z">
                          <w:r w:rsidR="00CA2CA1">
                            <w:rPr>
                              <w:noProof/>
                            </w:rPr>
                            <w:t>3</w:t>
                          </w:r>
                        </w:ins>
                        <w:del w:id="42" w:author="Christian Winkel" w:date="2016-05-18T13:39:00Z">
                          <w:r w:rsidDel="00CA2CA1">
                            <w:rPr>
                              <w:noProof/>
                            </w:rPr>
                            <w:delText>9</w:delText>
                          </w:r>
                        </w:del>
                        <w:r>
                          <w:rPr>
                            <w:noProof/>
                          </w:rPr>
                          <w:fldChar w:fldCharType="end"/>
                        </w:r>
                        <w:bookmarkEnd w:id="40"/>
                        <w:r w:rsidRPr="006301E1">
                          <w:t>: Pristjek220 indkøbsliste indstilling</w:t>
                        </w:r>
                        <w:r>
                          <w:t>s</w:t>
                        </w:r>
                        <w:r w:rsidRPr="006301E1">
                          <w:t>muligheder</w:t>
                        </w:r>
                      </w:p>
                    </w:txbxContent>
                  </v:textbox>
                </v:shape>
                <w10:wrap type="square" anchorx="margin"/>
              </v:group>
            </w:pict>
          </mc:Fallback>
        </mc:AlternateContent>
      </w:r>
      <w:r>
        <w:t xml:space="preserve">Man kan se på </w:t>
      </w:r>
      <w:commentRangeStart w:id="43"/>
      <w:ins w:id="44" w:author="Christian Winkel" w:date="2016-05-18T13:38:00Z">
        <w:r w:rsidR="00CA2CA1" w:rsidRPr="00CA2CA1">
          <w:t>ger i Pristjek220 vises. Den sidste funktionalitet er generer indkøbsliste, hvor pristjek udregner hvor det er billigst at handle, med den valgte indkøbsliste og indstillinger</w:t>
        </w:r>
      </w:ins>
      <w:del w:id="45" w:author="Christian Winkel" w:date="2016-05-18T13:36:00Z">
        <w:r w:rsidDel="00CA2CA1">
          <w:fldChar w:fldCharType="begin"/>
        </w:r>
        <w:r w:rsidDel="00CA2CA1">
          <w:delInstrText xml:space="preserve"> REF _Ref451174640 \h </w:delInstrText>
        </w:r>
        <w:r w:rsidDel="00CA2CA1">
          <w:fldChar w:fldCharType="separate"/>
        </w:r>
        <w:r w:rsidDel="00CA2CA1">
          <w:delText>ger i Pristjek220 vis</w:delText>
        </w:r>
        <w:r w:rsidDel="00CA2CA1">
          <w:delText>e</w:delText>
        </w:r>
        <w:r w:rsidDel="00CA2CA1">
          <w:delText>s. Den sidste funktionalitet er generer indkøbsliste, hvor pristjek udregner hvor det er billigst at handle, med den valgte indkøbsliste og indstillinger</w:delText>
        </w:r>
        <w:r w:rsidDel="00CA2CA1">
          <w:fldChar w:fldCharType="end"/>
        </w:r>
      </w:del>
      <w:commentRangeEnd w:id="43"/>
      <w:r w:rsidR="00CA2CA1">
        <w:rPr>
          <w:rStyle w:val="Kommentarhenvisning"/>
        </w:rPr>
        <w:commentReference w:id="43"/>
      </w:r>
      <w:r>
        <w:t xml:space="preserve"> at brugeren kan skrive et produkt ind, og tilføje det til indkøbslisten. Herefter bliver produktet lagt i indkøbslisten og brugeren kan vælge antal. Herudover kan brugeren slette et produkt, eller</w:t>
      </w:r>
      <w:del w:id="46" w:author="Christian Winkel" w:date="2016-05-18T13:41:00Z">
        <w:r w:rsidDel="00DD25A8">
          <w:delText xml:space="preserve"> slette</w:delText>
        </w:r>
      </w:del>
      <w:r>
        <w:t xml:space="preserve"> hele sin indkøbsliste. På </w:t>
      </w:r>
      <w:r>
        <w:fldChar w:fldCharType="begin"/>
      </w:r>
      <w:r>
        <w:instrText xml:space="preserve"> REF _Ref451179560 \h </w:instrText>
      </w:r>
      <w:r>
        <w:fldChar w:fldCharType="separate"/>
      </w:r>
      <w:ins w:id="47" w:author="Christian Winkel" w:date="2016-05-18T13:39:00Z">
        <w:r w:rsidR="00CA2CA1" w:rsidRPr="006301E1">
          <w:t xml:space="preserve">Figur </w:t>
        </w:r>
        <w:r w:rsidR="00CA2CA1">
          <w:rPr>
            <w:noProof/>
          </w:rPr>
          <w:t>3</w:t>
        </w:r>
      </w:ins>
      <w:del w:id="48" w:author="Christian Winkel" w:date="2016-05-18T13:39:00Z">
        <w:r w:rsidRPr="006301E1" w:rsidDel="00CA2CA1">
          <w:delText xml:space="preserve">Figur </w:delText>
        </w:r>
        <w:r w:rsidDel="00CA2CA1">
          <w:rPr>
            <w:noProof/>
          </w:rPr>
          <w:delText>3</w:delText>
        </w:r>
      </w:del>
      <w:r>
        <w:fldChar w:fldCharType="end"/>
      </w:r>
      <w:r>
        <w:t xml:space="preserve"> ligger indstillingsmuligheder, hvor brugeren så </w:t>
      </w:r>
      <w:ins w:id="49" w:author="Christian Winkel" w:date="2016-05-18T13:41:00Z">
        <w:r w:rsidR="00DD25A8">
          <w:t>kan</w:t>
        </w:r>
      </w:ins>
      <w:del w:id="50" w:author="Christian Winkel" w:date="2016-05-18T13:41:00Z">
        <w:r w:rsidDel="00DD25A8">
          <w:delText>selv</w:delText>
        </w:r>
      </w:del>
      <w:r>
        <w:t xml:space="preserve"> vælge hvilke butikker, der skal handles i. Alle forretningerne der lig</w:t>
      </w:r>
      <w:bookmarkStart w:id="51" w:name="_Ref451174640"/>
      <w:r>
        <w:t xml:space="preserve">ger i Pristjek220 vises. Den sidste funktionalitet er generer indkøbsliste, hvor </w:t>
      </w:r>
      <w:ins w:id="52" w:author="Christian Winkel" w:date="2016-05-18T13:42:00Z">
        <w:r w:rsidR="00DD25A8">
          <w:t>P</w:t>
        </w:r>
      </w:ins>
      <w:del w:id="53" w:author="Christian Winkel" w:date="2016-05-18T13:42:00Z">
        <w:r w:rsidDel="00DD25A8">
          <w:delText>p</w:delText>
        </w:r>
      </w:del>
      <w:r>
        <w:t>ristjek</w:t>
      </w:r>
      <w:ins w:id="54" w:author="Christian Winkel" w:date="2016-05-18T13:42:00Z">
        <w:r w:rsidR="00DD25A8">
          <w:t>220</w:t>
        </w:r>
      </w:ins>
      <w:r>
        <w:t xml:space="preserve"> udregner hvor det er billigst at handle, med den </w:t>
      </w:r>
      <w:del w:id="55" w:author="Christian Winkel" w:date="2016-05-18T13:43:00Z">
        <w:r w:rsidDel="00DD25A8">
          <w:delText xml:space="preserve">valgte </w:delText>
        </w:r>
      </w:del>
      <w:ins w:id="56" w:author="Christian Winkel" w:date="2016-05-18T13:43:00Z">
        <w:r w:rsidR="00DD25A8">
          <w:t>udfyldte</w:t>
        </w:r>
        <w:r w:rsidR="00DD25A8">
          <w:t xml:space="preserve"> </w:t>
        </w:r>
      </w:ins>
      <w:r>
        <w:t>indkøbsliste</w:t>
      </w:r>
      <w:ins w:id="57" w:author="Christian Winkel" w:date="2016-05-18T13:43:00Z">
        <w:r w:rsidR="00DD25A8">
          <w:t>,</w:t>
        </w:r>
      </w:ins>
      <w:ins w:id="58" w:author="Christian Winkel" w:date="2016-05-18T13:44:00Z">
        <w:r w:rsidR="00DD25A8">
          <w:t xml:space="preserve"> </w:t>
        </w:r>
      </w:ins>
      <w:ins w:id="59" w:author="Christian Winkel" w:date="2016-05-18T13:43:00Z">
        <w:r w:rsidR="00DD25A8">
          <w:t>samt</w:t>
        </w:r>
      </w:ins>
      <w:del w:id="60" w:author="Christian Winkel" w:date="2016-05-18T13:43:00Z">
        <w:r w:rsidDel="00DD25A8">
          <w:delText xml:space="preserve"> og</w:delText>
        </w:r>
      </w:del>
      <w:r>
        <w:t xml:space="preserve"> indstillinger</w:t>
      </w:r>
      <w:bookmarkEnd w:id="51"/>
      <w:r>
        <w:t>.</w:t>
      </w:r>
    </w:p>
    <w:p w14:paraId="4C6EB4BF" w14:textId="77777777" w:rsidR="00DB1B7F" w:rsidRDefault="00DB1B7F" w:rsidP="00DB1B7F">
      <w:pPr>
        <w:keepNext/>
      </w:pPr>
      <w:r>
        <w:t>Den genere</w:t>
      </w:r>
      <w:ins w:id="61" w:author="Christian Winkel" w:date="2016-05-18T13:44:00Z">
        <w:r w:rsidR="00DD25A8">
          <w:t>de</w:t>
        </w:r>
      </w:ins>
      <w:del w:id="62" w:author="Christian Winkel" w:date="2016-05-18T13:44:00Z">
        <w:r w:rsidDel="00DD25A8">
          <w:delText>ret</w:delText>
        </w:r>
      </w:del>
      <w:r>
        <w:t xml:space="preserve"> indkøbsliste viser brugeren, hvor</w:t>
      </w:r>
      <w:del w:id="63" w:author="Christian Winkel" w:date="2016-05-18T13:44:00Z">
        <w:r w:rsidDel="00DD25A8">
          <w:delText xml:space="preserve"> hver</w:delText>
        </w:r>
      </w:del>
      <w:r>
        <w:t xml:space="preserve"> vare</w:t>
      </w:r>
      <w:ins w:id="64" w:author="Christian Winkel" w:date="2016-05-18T13:45:00Z">
        <w:r w:rsidR="00DD25A8">
          <w:t>r</w:t>
        </w:r>
      </w:ins>
      <w:ins w:id="65" w:author="Christian Winkel" w:date="2016-05-18T13:44:00Z">
        <w:r w:rsidR="00DD25A8">
          <w:t>ne</w:t>
        </w:r>
      </w:ins>
      <w:r>
        <w:t xml:space="preserve"> skal købes. På </w:t>
      </w:r>
      <w:r>
        <w:fldChar w:fldCharType="begin"/>
      </w:r>
      <w:r>
        <w:instrText xml:space="preserve"> REF _Ref451178985 \h </w:instrText>
      </w:r>
      <w:r>
        <w:fldChar w:fldCharType="separate"/>
      </w:r>
      <w:ins w:id="66" w:author="Christian Winkel" w:date="2016-05-18T13:39:00Z">
        <w:r w:rsidR="00CA2CA1" w:rsidRPr="00C82040">
          <w:t xml:space="preserve">Figur </w:t>
        </w:r>
        <w:r w:rsidR="00CA2CA1">
          <w:rPr>
            <w:noProof/>
          </w:rPr>
          <w:t>5</w:t>
        </w:r>
      </w:ins>
      <w:del w:id="67" w:author="Christian Winkel" w:date="2016-05-18T13:39:00Z">
        <w:r w:rsidRPr="00C82040" w:rsidDel="00CA2CA1">
          <w:delText xml:space="preserve">Figur </w:delText>
        </w:r>
        <w:r w:rsidDel="00CA2CA1">
          <w:rPr>
            <w:noProof/>
          </w:rPr>
          <w:delText>5</w:delText>
        </w:r>
      </w:del>
      <w:r>
        <w:fldChar w:fldCharType="end"/>
      </w:r>
      <w:r>
        <w:t xml:space="preserve"> kan man se at indkøbslisten fra </w:t>
      </w:r>
      <w:r>
        <w:fldChar w:fldCharType="begin"/>
      </w:r>
      <w:r>
        <w:instrText xml:space="preserve"> REF _Ref451179586 \h </w:instrText>
      </w:r>
      <w:r>
        <w:fldChar w:fldCharType="separate"/>
      </w:r>
      <w:ins w:id="68" w:author="Christian Winkel" w:date="2016-05-18T13:39:00Z">
        <w:r w:rsidR="00CA2CA1" w:rsidRPr="00D976A7">
          <w:t xml:space="preserve">Figur </w:t>
        </w:r>
        <w:r w:rsidR="00CA2CA1">
          <w:rPr>
            <w:noProof/>
          </w:rPr>
          <w:t>2</w:t>
        </w:r>
      </w:ins>
      <w:del w:id="69" w:author="Christian Winkel" w:date="2016-05-18T13:39:00Z">
        <w:r w:rsidRPr="00D976A7" w:rsidDel="00CA2CA1">
          <w:delText xml:space="preserve">Figur </w:delText>
        </w:r>
        <w:r w:rsidDel="00CA2CA1">
          <w:rPr>
            <w:noProof/>
          </w:rPr>
          <w:delText>2</w:delText>
        </w:r>
      </w:del>
      <w:r>
        <w:fldChar w:fldCharType="end"/>
      </w:r>
      <w:r>
        <w:t xml:space="preserve"> er indsat, med de produkter der findes i en forretningerne i Pristjek220. Produkterne der ikke findes i en forretning i Pristjek220, bliver lagt i en </w:t>
      </w:r>
      <w:del w:id="70" w:author="Christian Winkel" w:date="2016-05-18T13:45:00Z">
        <w:r w:rsidDel="00DD25A8">
          <w:delText xml:space="preserve">anden </w:delText>
        </w:r>
      </w:del>
      <w:ins w:id="71" w:author="Christian Winkel" w:date="2016-05-18T13:45:00Z">
        <w:r w:rsidR="00DD25A8">
          <w:t>separat</w:t>
        </w:r>
        <w:r w:rsidR="00DD25A8">
          <w:t xml:space="preserve"> </w:t>
        </w:r>
      </w:ins>
      <w:r>
        <w:t xml:space="preserve">liste. På </w:t>
      </w:r>
      <w:r>
        <w:fldChar w:fldCharType="begin"/>
      </w:r>
      <w:r>
        <w:instrText xml:space="preserve"> REF _Ref451178985 \h </w:instrText>
      </w:r>
      <w:r>
        <w:fldChar w:fldCharType="separate"/>
      </w:r>
      <w:ins w:id="72" w:author="Christian Winkel" w:date="2016-05-18T13:39:00Z">
        <w:r w:rsidR="00CA2CA1" w:rsidRPr="00C82040">
          <w:t xml:space="preserve">Figur </w:t>
        </w:r>
        <w:r w:rsidR="00CA2CA1">
          <w:rPr>
            <w:noProof/>
          </w:rPr>
          <w:t>5</w:t>
        </w:r>
      </w:ins>
      <w:del w:id="73" w:author="Christian Winkel" w:date="2016-05-18T13:39:00Z">
        <w:r w:rsidRPr="00C82040" w:rsidDel="00CA2CA1">
          <w:delText xml:space="preserve">Figur </w:delText>
        </w:r>
        <w:r w:rsidDel="00CA2CA1">
          <w:rPr>
            <w:noProof/>
          </w:rPr>
          <w:delText>5</w:delText>
        </w:r>
      </w:del>
      <w:r>
        <w:fldChar w:fldCharType="end"/>
      </w:r>
      <w:r>
        <w:t xml:space="preserve"> kan man se hvor det er billigst at købe hver enkelt vare, og på </w:t>
      </w:r>
      <w:r>
        <w:fldChar w:fldCharType="begin"/>
      </w:r>
      <w:r>
        <w:instrText xml:space="preserve"> REF _Ref451179300 \h </w:instrText>
      </w:r>
      <w:r>
        <w:fldChar w:fldCharType="separate"/>
      </w:r>
      <w:ins w:id="74" w:author="Christian Winkel" w:date="2016-05-18T13:39:00Z">
        <w:r w:rsidR="00CA2CA1" w:rsidRPr="00C82040">
          <w:t xml:space="preserve">Figur </w:t>
        </w:r>
        <w:r w:rsidR="00CA2CA1">
          <w:rPr>
            <w:noProof/>
          </w:rPr>
          <w:t>4</w:t>
        </w:r>
      </w:ins>
      <w:del w:id="75" w:author="Christian Winkel" w:date="2016-05-18T13:39:00Z">
        <w:r w:rsidRPr="00C82040" w:rsidDel="00CA2CA1">
          <w:delText xml:space="preserve">Figur </w:delText>
        </w:r>
        <w:r w:rsidDel="00CA2CA1">
          <w:rPr>
            <w:noProof/>
          </w:rPr>
          <w:delText>4</w:delText>
        </w:r>
      </w:del>
      <w:r>
        <w:fldChar w:fldCharType="end"/>
      </w:r>
      <w:r>
        <w:t xml:space="preserve"> viser hvad det koster at købe det hele i en butik. Her kan man se at det koster 1,05 kr. mere at handle det hele i Rema100</w:t>
      </w:r>
      <w:ins w:id="76" w:author="Christian Winkel" w:date="2016-05-18T13:46:00Z">
        <w:r w:rsidR="00DD25A8">
          <w:t>0</w:t>
        </w:r>
      </w:ins>
      <w:r>
        <w:t>, men så spare</w:t>
      </w:r>
      <w:ins w:id="77" w:author="Christian Winkel" w:date="2016-05-18T13:46:00Z">
        <w:r w:rsidR="00DD25A8">
          <w:t>r</w:t>
        </w:r>
      </w:ins>
      <w:r>
        <w:t xml:space="preserve"> man turen til </w:t>
      </w:r>
      <w:del w:id="78" w:author="Christian Winkel" w:date="2016-05-18T13:46:00Z">
        <w:r w:rsidDel="00DD25A8">
          <w:delText>fakta</w:delText>
        </w:r>
      </w:del>
      <w:ins w:id="79" w:author="Christian Winkel" w:date="2016-05-18T13:46:00Z">
        <w:r w:rsidR="00DD25A8">
          <w:t>F</w:t>
        </w:r>
        <w:r w:rsidR="00DD25A8">
          <w:t>akta</w:t>
        </w:r>
      </w:ins>
      <w:r>
        <w:t xml:space="preserve">. </w:t>
      </w:r>
      <w:del w:id="80" w:author="Christian Winkel" w:date="2016-05-18T13:47:00Z">
        <w:r w:rsidDel="00DD25A8">
          <w:delText xml:space="preserve">Her kan brugeren vælge på </w:delText>
        </w:r>
      </w:del>
      <w:ins w:id="81" w:author="Christian Winkel" w:date="2016-05-18T13:47:00Z">
        <w:r w:rsidR="00DD25A8">
          <w:t>P</w:t>
        </w:r>
        <w:r w:rsidR="00DD25A8">
          <w:t xml:space="preserve">å </w:t>
        </w:r>
      </w:ins>
      <w:r>
        <w:fldChar w:fldCharType="begin"/>
      </w:r>
      <w:r>
        <w:instrText xml:space="preserve"> REF _Ref451178985 \h </w:instrText>
      </w:r>
      <w:r>
        <w:fldChar w:fldCharType="separate"/>
      </w:r>
      <w:ins w:id="82" w:author="Christian Winkel" w:date="2016-05-18T13:39:00Z">
        <w:r w:rsidR="00CA2CA1" w:rsidRPr="00C82040">
          <w:t xml:space="preserve">Figur </w:t>
        </w:r>
        <w:r w:rsidR="00CA2CA1">
          <w:rPr>
            <w:noProof/>
          </w:rPr>
          <w:t>5</w:t>
        </w:r>
      </w:ins>
      <w:del w:id="83" w:author="Christian Winkel" w:date="2016-05-18T13:39:00Z">
        <w:r w:rsidRPr="00C82040" w:rsidDel="00CA2CA1">
          <w:delText xml:space="preserve">Figur </w:delText>
        </w:r>
        <w:r w:rsidDel="00CA2CA1">
          <w:rPr>
            <w:noProof/>
          </w:rPr>
          <w:delText>5</w:delText>
        </w:r>
      </w:del>
      <w:r>
        <w:fldChar w:fldCharType="end"/>
      </w:r>
      <w:r>
        <w:t xml:space="preserve">, </w:t>
      </w:r>
      <w:del w:id="84" w:author="Christian Winkel" w:date="2016-05-18T13:47:00Z">
        <w:r w:rsidDel="00DD25A8">
          <w:delText xml:space="preserve">vælge </w:delText>
        </w:r>
      </w:del>
      <w:ins w:id="85" w:author="Christian Winkel" w:date="2016-05-18T13:47:00Z">
        <w:r w:rsidR="00DD25A8">
          <w:t xml:space="preserve">kan brugeren vælge </w:t>
        </w:r>
      </w:ins>
      <w:r>
        <w:t>at klikke på forretningen og vælge en anden forretning. Derved u</w:t>
      </w:r>
      <w:r w:rsidRPr="009528CD">
        <w:t xml:space="preserve">dregner Pristjek220 en ny genereret indkøbsliste. Den </w:t>
      </w:r>
      <w:r w:rsidRPr="009528CD">
        <w:lastRenderedPageBreak/>
        <w:t xml:space="preserve">sidste funktionalitet der er i den genereret </w:t>
      </w:r>
      <w:r>
        <w:rPr>
          <w:noProof/>
          <w:lang w:val="en-US"/>
        </w:rPr>
        <mc:AlternateContent>
          <mc:Choice Requires="wpg">
            <w:drawing>
              <wp:anchor distT="0" distB="0" distL="114300" distR="114300" simplePos="0" relativeHeight="251662336" behindDoc="0" locked="0" layoutInCell="1" allowOverlap="1" wp14:anchorId="75F71881" wp14:editId="23740EF1">
                <wp:simplePos x="0" y="0"/>
                <wp:positionH relativeFrom="margin">
                  <wp:align>right</wp:align>
                </wp:positionH>
                <wp:positionV relativeFrom="paragraph">
                  <wp:posOffset>571073</wp:posOffset>
                </wp:positionV>
                <wp:extent cx="1651312" cy="1748909"/>
                <wp:effectExtent l="0" t="0" r="6350" b="3810"/>
                <wp:wrapSquare wrapText="bothSides"/>
                <wp:docPr id="18" name="Group 18"/>
                <wp:cNvGraphicFramePr/>
                <a:graphic xmlns:a="http://schemas.openxmlformats.org/drawingml/2006/main">
                  <a:graphicData uri="http://schemas.microsoft.com/office/word/2010/wordprocessingGroup">
                    <wpg:wgp>
                      <wpg:cNvGrpSpPr/>
                      <wpg:grpSpPr>
                        <a:xfrm>
                          <a:off x="0" y="0"/>
                          <a:ext cx="1651312" cy="1748909"/>
                          <a:chOff x="0" y="0"/>
                          <a:chExt cx="1651312" cy="1748909"/>
                        </a:xfrm>
                      </wpg:grpSpPr>
                      <pic:pic xmlns:pic="http://schemas.openxmlformats.org/drawingml/2006/picture">
                        <pic:nvPicPr>
                          <pic:cNvPr id="16" name="Picture 1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13647" y="0"/>
                            <a:ext cx="1637665" cy="1209675"/>
                          </a:xfrm>
                          <a:prstGeom prst="rect">
                            <a:avLst/>
                          </a:prstGeom>
                        </pic:spPr>
                      </pic:pic>
                      <wps:wsp>
                        <wps:cNvPr id="17" name="Text Box 17"/>
                        <wps:cNvSpPr txBox="1"/>
                        <wps:spPr>
                          <a:xfrm>
                            <a:off x="0" y="1193919"/>
                            <a:ext cx="1637665" cy="554990"/>
                          </a:xfrm>
                          <a:prstGeom prst="rect">
                            <a:avLst/>
                          </a:prstGeom>
                          <a:solidFill>
                            <a:prstClr val="white"/>
                          </a:solidFill>
                          <a:ln>
                            <a:noFill/>
                          </a:ln>
                          <a:effectLst/>
                        </wps:spPr>
                        <wps:txbx>
                          <w:txbxContent>
                            <w:p w14:paraId="2B58EF13" w14:textId="77777777" w:rsidR="00DB1B7F" w:rsidRPr="00C82040" w:rsidRDefault="00DB1B7F" w:rsidP="00DB1B7F">
                              <w:pPr>
                                <w:pStyle w:val="Billedtekst"/>
                              </w:pPr>
                              <w:bookmarkStart w:id="86" w:name="_Ref451179300"/>
                              <w:r w:rsidRPr="00C82040">
                                <w:t xml:space="preserve">Figur </w:t>
                              </w:r>
                              <w:r>
                                <w:fldChar w:fldCharType="begin"/>
                              </w:r>
                              <w:r w:rsidRPr="00C82040">
                                <w:instrText xml:space="preserve"> SEQ Figur \* ARABIC </w:instrText>
                              </w:r>
                              <w:r>
                                <w:fldChar w:fldCharType="separate"/>
                              </w:r>
                              <w:ins w:id="87" w:author="Christian Winkel" w:date="2016-05-18T13:39:00Z">
                                <w:r w:rsidR="00CA2CA1">
                                  <w:rPr>
                                    <w:noProof/>
                                  </w:rPr>
                                  <w:t>4</w:t>
                                </w:r>
                              </w:ins>
                              <w:del w:id="88" w:author="Christian Winkel" w:date="2016-05-18T13:39:00Z">
                                <w:r w:rsidDel="00CA2CA1">
                                  <w:rPr>
                                    <w:noProof/>
                                  </w:rPr>
                                  <w:delText>10</w:delText>
                                </w:r>
                              </w:del>
                              <w:r>
                                <w:fldChar w:fldCharType="end"/>
                              </w:r>
                              <w:bookmarkEnd w:id="86"/>
                              <w:r w:rsidRPr="00C82040">
                                <w:t>: Pristjek220 genereret i</w:t>
                              </w:r>
                              <w:r>
                                <w:t xml:space="preserve">ndkøbsliste sum, besparelse og E- </w:t>
                              </w:r>
                              <w:r w:rsidRPr="00C82040">
                                <w:t>mail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5F71881" id="Group 18" o:spid="_x0000_s1035" style="position:absolute;left:0;text-align:left;margin-left:78.8pt;margin-top:44.95pt;width:130pt;height:137.7pt;z-index:251662336;mso-position-horizontal:right;mso-position-horizontal-relative:margin;mso-width-relative:margin;mso-height-relative:margin" coordsize="16513,17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">
                <v:shape id="Picture 16" o:spid="_x0000_s1036" type="#_x0000_t75" style="position:absolute;left:136;width:16377;height:12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">
                  <v:imagedata r:id="rId15" o:title=""/>
                  <v:path arrowok="t"/>
                </v:shape>
                <v:shape id="Text Box 17" o:spid="_x0000_s1037" type="#_x0000_t202" style="position:absolute;top:11939;width:16376;height:5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14:paraId="2B58EF13" w14:textId="77777777" w:rsidR="00DB1B7F" w:rsidRPr="00C82040" w:rsidRDefault="00DB1B7F" w:rsidP="00DB1B7F">
                        <w:pPr>
                          <w:pStyle w:val="Billedtekst"/>
                        </w:pPr>
                        <w:bookmarkStart w:id="89" w:name="_Ref451179300"/>
                        <w:r w:rsidRPr="00C82040">
                          <w:t xml:space="preserve">Figur </w:t>
                        </w:r>
                        <w:r>
                          <w:fldChar w:fldCharType="begin"/>
                        </w:r>
                        <w:r w:rsidRPr="00C82040">
                          <w:instrText xml:space="preserve"> SEQ Figur \* ARABIC </w:instrText>
                        </w:r>
                        <w:r>
                          <w:fldChar w:fldCharType="separate"/>
                        </w:r>
                        <w:ins w:id="90" w:author="Christian Winkel" w:date="2016-05-18T13:39:00Z">
                          <w:r w:rsidR="00CA2CA1">
                            <w:rPr>
                              <w:noProof/>
                            </w:rPr>
                            <w:t>4</w:t>
                          </w:r>
                        </w:ins>
                        <w:del w:id="91" w:author="Christian Winkel" w:date="2016-05-18T13:39:00Z">
                          <w:r w:rsidDel="00CA2CA1">
                            <w:rPr>
                              <w:noProof/>
                            </w:rPr>
                            <w:delText>10</w:delText>
                          </w:r>
                        </w:del>
                        <w:r>
                          <w:fldChar w:fldCharType="end"/>
                        </w:r>
                        <w:bookmarkEnd w:id="89"/>
                        <w:r w:rsidRPr="00C82040">
                          <w:t>: Pristjek220 genereret i</w:t>
                        </w:r>
                        <w:r>
                          <w:t xml:space="preserve">ndkøbsliste sum, besparelse og E- </w:t>
                        </w:r>
                        <w:r w:rsidRPr="00C82040">
                          <w:t>mail</w:t>
                        </w:r>
                      </w:p>
                    </w:txbxContent>
                  </v:textbox>
                </v:shape>
                <w10:wrap type="square" anchorx="margin"/>
              </v:group>
            </w:pict>
          </mc:Fallback>
        </mc:AlternateContent>
      </w:r>
      <w:r w:rsidRPr="009528CD">
        <w:t xml:space="preserve">indkøbsliste er på </w:t>
      </w:r>
      <w:commentRangeStart w:id="92"/>
      <w:r w:rsidRPr="009528CD">
        <w:t>Figur 3</w:t>
      </w:r>
      <w:commentRangeEnd w:id="92"/>
      <w:r w:rsidR="00DD25A8">
        <w:rPr>
          <w:rStyle w:val="Kommentarhenvisning"/>
        </w:rPr>
        <w:commentReference w:id="92"/>
      </w:r>
      <w:r w:rsidRPr="009528CD">
        <w:t>, der er at man kan sende Indkøbslisten til sin mail.</w:t>
      </w:r>
    </w:p>
    <w:p w14:paraId="4E18D907" w14:textId="77777777" w:rsidR="00DB1B7F" w:rsidRDefault="00DB1B7F" w:rsidP="00DB1B7F">
      <w:pPr>
        <w:keepNext/>
        <w:rPr>
          <w:rFonts w:asciiTheme="majorHAnsi" w:eastAsiaTheme="majorEastAsia" w:hAnsiTheme="majorHAnsi" w:cstheme="majorBidi"/>
          <w:color w:val="2E74B5" w:themeColor="accent1" w:themeShade="BF"/>
          <w:sz w:val="26"/>
          <w:szCs w:val="26"/>
        </w:rPr>
      </w:pPr>
      <w:r>
        <w:rPr>
          <w:noProof/>
          <w:lang w:val="en-US"/>
        </w:rPr>
        <mc:AlternateContent>
          <mc:Choice Requires="wpg">
            <w:drawing>
              <wp:anchor distT="0" distB="0" distL="114300" distR="114300" simplePos="0" relativeHeight="251661312" behindDoc="0" locked="0" layoutInCell="1" allowOverlap="1" wp14:anchorId="366DF39E" wp14:editId="3327B37D">
                <wp:simplePos x="0" y="0"/>
                <wp:positionH relativeFrom="margin">
                  <wp:posOffset>-115740</wp:posOffset>
                </wp:positionH>
                <wp:positionV relativeFrom="paragraph">
                  <wp:posOffset>59462</wp:posOffset>
                </wp:positionV>
                <wp:extent cx="4162425" cy="1706245"/>
                <wp:effectExtent l="0" t="0" r="9525" b="8255"/>
                <wp:wrapSquare wrapText="bothSides"/>
                <wp:docPr id="15" name="Group 15"/>
                <wp:cNvGraphicFramePr/>
                <a:graphic xmlns:a="http://schemas.openxmlformats.org/drawingml/2006/main">
                  <a:graphicData uri="http://schemas.microsoft.com/office/word/2010/wordprocessingGroup">
                    <wpg:wgp>
                      <wpg:cNvGrpSpPr/>
                      <wpg:grpSpPr>
                        <a:xfrm>
                          <a:off x="0" y="0"/>
                          <a:ext cx="4162425" cy="1706245"/>
                          <a:chOff x="0" y="0"/>
                          <a:chExt cx="4162425" cy="1706291"/>
                        </a:xfrm>
                      </wpg:grpSpPr>
                      <pic:pic xmlns:pic="http://schemas.openxmlformats.org/drawingml/2006/picture">
                        <pic:nvPicPr>
                          <pic:cNvPr id="13" name="Picture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162425" cy="1470660"/>
                          </a:xfrm>
                          <a:prstGeom prst="rect">
                            <a:avLst/>
                          </a:prstGeom>
                        </pic:spPr>
                      </pic:pic>
                      <wps:wsp>
                        <wps:cNvPr id="14" name="Text Box 14"/>
                        <wps:cNvSpPr txBox="1"/>
                        <wps:spPr>
                          <a:xfrm>
                            <a:off x="34120" y="1439591"/>
                            <a:ext cx="4128305" cy="266700"/>
                          </a:xfrm>
                          <a:prstGeom prst="rect">
                            <a:avLst/>
                          </a:prstGeom>
                          <a:solidFill>
                            <a:prstClr val="white"/>
                          </a:solidFill>
                          <a:ln>
                            <a:noFill/>
                          </a:ln>
                          <a:effectLst/>
                        </wps:spPr>
                        <wps:txbx>
                          <w:txbxContent>
                            <w:p w14:paraId="4281EA62" w14:textId="77777777" w:rsidR="00DB1B7F" w:rsidRPr="00C82040" w:rsidRDefault="00DB1B7F" w:rsidP="00DB1B7F">
                              <w:pPr>
                                <w:pStyle w:val="Billedtekst"/>
                              </w:pPr>
                              <w:bookmarkStart w:id="93" w:name="_Ref451178985"/>
                              <w:r w:rsidRPr="00C82040">
                                <w:t xml:space="preserve">Figur </w:t>
                              </w:r>
                              <w:r>
                                <w:fldChar w:fldCharType="begin"/>
                              </w:r>
                              <w:r>
                                <w:instrText xml:space="preserve"> SEQ Figur \* ARABIC </w:instrText>
                              </w:r>
                              <w:r>
                                <w:fldChar w:fldCharType="separate"/>
                              </w:r>
                              <w:ins w:id="94" w:author="Christian Winkel" w:date="2016-05-18T13:39:00Z">
                                <w:r w:rsidR="00CA2CA1">
                                  <w:rPr>
                                    <w:noProof/>
                                  </w:rPr>
                                  <w:t>5</w:t>
                                </w:r>
                              </w:ins>
                              <w:del w:id="95" w:author="Christian Winkel" w:date="2016-05-18T13:39:00Z">
                                <w:r w:rsidDel="00CA2CA1">
                                  <w:rPr>
                                    <w:noProof/>
                                  </w:rPr>
                                  <w:delText>11</w:delText>
                                </w:r>
                              </w:del>
                              <w:r>
                                <w:rPr>
                                  <w:noProof/>
                                </w:rPr>
                                <w:fldChar w:fldCharType="end"/>
                              </w:r>
                              <w:bookmarkEnd w:id="93"/>
                              <w:r w:rsidRPr="00C82040">
                                <w:t>: Pristjek220 Genereret indkøbsliste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66DF39E" id="Group 15" o:spid="_x0000_s1038" style="position:absolute;left:0;text-align:left;margin-left:-9.1pt;margin-top:4.7pt;width:327.75pt;height:134.35pt;z-index:251661312;mso-position-horizontal-relative:margin" coordsize="41624,17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">
                <v:shape id="Picture 13" o:spid="_x0000_s1039" type="#_x0000_t75" style="position:absolute;width:41624;height:14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">
                  <v:imagedata r:id="rId17" o:title=""/>
                  <v:path arrowok="t"/>
                </v:shape>
                <v:shape id="Text Box 14" o:spid="_x0000_s1040" type="#_x0000_t202" style="position:absolute;left:341;top:14395;width:4128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4281EA62" w14:textId="77777777" w:rsidR="00DB1B7F" w:rsidRPr="00C82040" w:rsidRDefault="00DB1B7F" w:rsidP="00DB1B7F">
                        <w:pPr>
                          <w:pStyle w:val="Billedtekst"/>
                        </w:pPr>
                        <w:bookmarkStart w:id="96" w:name="_Ref451178985"/>
                        <w:r w:rsidRPr="00C82040">
                          <w:t xml:space="preserve">Figur </w:t>
                        </w:r>
                        <w:r>
                          <w:fldChar w:fldCharType="begin"/>
                        </w:r>
                        <w:r>
                          <w:instrText xml:space="preserve"> SEQ Figur \* ARABIC </w:instrText>
                        </w:r>
                        <w:r>
                          <w:fldChar w:fldCharType="separate"/>
                        </w:r>
                        <w:ins w:id="97" w:author="Christian Winkel" w:date="2016-05-18T13:39:00Z">
                          <w:r w:rsidR="00CA2CA1">
                            <w:rPr>
                              <w:noProof/>
                            </w:rPr>
                            <w:t>5</w:t>
                          </w:r>
                        </w:ins>
                        <w:del w:id="98" w:author="Christian Winkel" w:date="2016-05-18T13:39:00Z">
                          <w:r w:rsidDel="00CA2CA1">
                            <w:rPr>
                              <w:noProof/>
                            </w:rPr>
                            <w:delText>11</w:delText>
                          </w:r>
                        </w:del>
                        <w:r>
                          <w:rPr>
                            <w:noProof/>
                          </w:rPr>
                          <w:fldChar w:fldCharType="end"/>
                        </w:r>
                        <w:bookmarkEnd w:id="96"/>
                        <w:r w:rsidRPr="00C82040">
                          <w:t>: Pristjek220 Genereret indkøbsliste</w:t>
                        </w:r>
                      </w:p>
                    </w:txbxContent>
                  </v:textbox>
                </v:shape>
                <w10:wrap type="square" anchorx="margin"/>
              </v:group>
            </w:pict>
          </mc:Fallback>
        </mc:AlternateContent>
      </w:r>
    </w:p>
    <w:p w14:paraId="2A4AD2FC" w14:textId="77777777" w:rsidR="00DB1B7F" w:rsidRDefault="00DB1B7F" w:rsidP="00DB1B7F">
      <w:pPr>
        <w:rPr>
          <w:rFonts w:asciiTheme="majorHAnsi" w:eastAsiaTheme="majorEastAsia" w:hAnsiTheme="majorHAnsi" w:cstheme="majorBidi"/>
          <w:color w:val="2E74B5" w:themeColor="accent1" w:themeShade="BF"/>
          <w:sz w:val="26"/>
          <w:szCs w:val="26"/>
        </w:rPr>
      </w:pPr>
      <w:r>
        <w:rPr>
          <w:noProof/>
          <w:lang w:val="en-US"/>
        </w:rPr>
        <mc:AlternateContent>
          <mc:Choice Requires="wpg">
            <w:drawing>
              <wp:anchor distT="0" distB="0" distL="114300" distR="114300" simplePos="0" relativeHeight="251664384" behindDoc="0" locked="0" layoutInCell="1" allowOverlap="1" wp14:anchorId="151D9A01" wp14:editId="2BA9D8CE">
                <wp:simplePos x="0" y="0"/>
                <wp:positionH relativeFrom="margin">
                  <wp:align>right</wp:align>
                </wp:positionH>
                <wp:positionV relativeFrom="paragraph">
                  <wp:posOffset>6302</wp:posOffset>
                </wp:positionV>
                <wp:extent cx="1374140" cy="1837701"/>
                <wp:effectExtent l="0" t="0" r="0" b="0"/>
                <wp:wrapSquare wrapText="bothSides"/>
                <wp:docPr id="25" name="Group 25"/>
                <wp:cNvGraphicFramePr/>
                <a:graphic xmlns:a="http://schemas.openxmlformats.org/drawingml/2006/main">
                  <a:graphicData uri="http://schemas.microsoft.com/office/word/2010/wordprocessingGroup">
                    <wpg:wgp>
                      <wpg:cNvGrpSpPr/>
                      <wpg:grpSpPr>
                        <a:xfrm>
                          <a:off x="0" y="0"/>
                          <a:ext cx="1374140" cy="1837701"/>
                          <a:chOff x="0" y="0"/>
                          <a:chExt cx="1374140" cy="1837701"/>
                        </a:xfrm>
                      </wpg:grpSpPr>
                      <pic:pic xmlns:pic="http://schemas.openxmlformats.org/drawingml/2006/picture">
                        <pic:nvPicPr>
                          <pic:cNvPr id="22" name="Picture 2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374140" cy="1296035"/>
                          </a:xfrm>
                          <a:prstGeom prst="rect">
                            <a:avLst/>
                          </a:prstGeom>
                        </pic:spPr>
                      </pic:pic>
                      <wps:wsp>
                        <wps:cNvPr id="23" name="Text Box 23"/>
                        <wps:cNvSpPr txBox="1"/>
                        <wps:spPr>
                          <a:xfrm>
                            <a:off x="197892" y="1282711"/>
                            <a:ext cx="948055" cy="554990"/>
                          </a:xfrm>
                          <a:prstGeom prst="rect">
                            <a:avLst/>
                          </a:prstGeom>
                          <a:solidFill>
                            <a:prstClr val="white"/>
                          </a:solidFill>
                          <a:ln>
                            <a:noFill/>
                          </a:ln>
                          <a:effectLst/>
                        </wps:spPr>
                        <wps:txbx>
                          <w:txbxContent>
                            <w:p w14:paraId="40E12F1D" w14:textId="77777777" w:rsidR="00DB1B7F" w:rsidRPr="0036405C" w:rsidRDefault="00DB1B7F" w:rsidP="00DB1B7F">
                              <w:pPr>
                                <w:pStyle w:val="Billedtekst"/>
                              </w:pPr>
                              <w:bookmarkStart w:id="99" w:name="_Ref451181933"/>
                              <w:r>
                                <w:t xml:space="preserve">Figur </w:t>
                              </w:r>
                              <w:r>
                                <w:fldChar w:fldCharType="begin"/>
                              </w:r>
                              <w:r>
                                <w:instrText xml:space="preserve"> SEQ Figur \* ARABIC </w:instrText>
                              </w:r>
                              <w:r>
                                <w:fldChar w:fldCharType="separate"/>
                              </w:r>
                              <w:ins w:id="100" w:author="Christian Winkel" w:date="2016-05-18T13:39:00Z">
                                <w:r w:rsidR="00CA2CA1">
                                  <w:rPr>
                                    <w:noProof/>
                                  </w:rPr>
                                  <w:t>6</w:t>
                                </w:r>
                              </w:ins>
                              <w:del w:id="101" w:author="Christian Winkel" w:date="2016-05-18T13:39:00Z">
                                <w:r w:rsidDel="00CA2CA1">
                                  <w:rPr>
                                    <w:noProof/>
                                  </w:rPr>
                                  <w:delText>12</w:delText>
                                </w:r>
                              </w:del>
                              <w:r>
                                <w:rPr>
                                  <w:noProof/>
                                </w:rPr>
                                <w:fldChar w:fldCharType="end"/>
                              </w:r>
                              <w:bookmarkEnd w:id="99"/>
                              <w:r>
                                <w:t>: Pristje220 søg efter produkt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51D9A01" id="Group 25" o:spid="_x0000_s1041" style="position:absolute;left:0;text-align:left;margin-left:57pt;margin-top:.5pt;width:108.2pt;height:144.7pt;z-index:251664384;mso-position-horizontal:right;mso-position-horizontal-relative:margin" coordsize="13741,183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">
                <v:shape id="Picture 22" o:spid="_x0000_s1042" type="#_x0000_t75" style="position:absolute;width:13741;height:12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">
                  <v:imagedata r:id="rId19" o:title=""/>
                  <v:path arrowok="t"/>
                </v:shape>
                <v:shape id="Text Box 23" o:spid="_x0000_s1043" type="#_x0000_t202" style="position:absolute;left:1978;top:12827;width:9481;height:5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" stroked="f">
                  <v:textbox style="mso-fit-shape-to-text:t" inset="0,0,0,0">
                    <w:txbxContent>
                      <w:p w14:paraId="40E12F1D" w14:textId="77777777" w:rsidR="00DB1B7F" w:rsidRPr="0036405C" w:rsidRDefault="00DB1B7F" w:rsidP="00DB1B7F">
                        <w:pPr>
                          <w:pStyle w:val="Billedtekst"/>
                        </w:pPr>
                        <w:bookmarkStart w:id="102" w:name="_Ref451181933"/>
                        <w:r>
                          <w:t xml:space="preserve">Figur </w:t>
                        </w:r>
                        <w:r>
                          <w:fldChar w:fldCharType="begin"/>
                        </w:r>
                        <w:r>
                          <w:instrText xml:space="preserve"> SEQ Figur \* ARABIC </w:instrText>
                        </w:r>
                        <w:r>
                          <w:fldChar w:fldCharType="separate"/>
                        </w:r>
                        <w:ins w:id="103" w:author="Christian Winkel" w:date="2016-05-18T13:39:00Z">
                          <w:r w:rsidR="00CA2CA1">
                            <w:rPr>
                              <w:noProof/>
                            </w:rPr>
                            <w:t>6</w:t>
                          </w:r>
                        </w:ins>
                        <w:del w:id="104" w:author="Christian Winkel" w:date="2016-05-18T13:39:00Z">
                          <w:r w:rsidDel="00CA2CA1">
                            <w:rPr>
                              <w:noProof/>
                            </w:rPr>
                            <w:delText>12</w:delText>
                          </w:r>
                        </w:del>
                        <w:r>
                          <w:rPr>
                            <w:noProof/>
                          </w:rPr>
                          <w:fldChar w:fldCharType="end"/>
                        </w:r>
                        <w:bookmarkEnd w:id="102"/>
                        <w:r>
                          <w:t>: Pristje220 søg efter produkt</w:t>
                        </w:r>
                      </w:p>
                    </w:txbxContent>
                  </v:textbox>
                </v:shape>
                <w10:wrap type="square" anchorx="margin"/>
              </v:group>
            </w:pict>
          </mc:Fallback>
        </mc:AlternateContent>
      </w:r>
    </w:p>
    <w:p w14:paraId="138CE78A" w14:textId="77777777" w:rsidR="00DB1B7F" w:rsidRDefault="00DB1B7F" w:rsidP="00DB1B7F">
      <w:r>
        <w:t xml:space="preserve">Den sidste funktionalitet som forbruger er, at der kan søges efter et produkt. Pristjek220 viser så hvilke butikker der sælger det, og hvad prisen er for hver forretning. Som der kan ses på </w:t>
      </w:r>
      <w:r>
        <w:fldChar w:fldCharType="begin"/>
      </w:r>
      <w:r>
        <w:instrText xml:space="preserve"> REF _Ref451181933 \h </w:instrText>
      </w:r>
      <w:r>
        <w:fldChar w:fldCharType="separate"/>
      </w:r>
      <w:ins w:id="105" w:author="Christian Winkel" w:date="2016-05-18T13:39:00Z">
        <w:r w:rsidR="00CA2CA1">
          <w:t xml:space="preserve">Figur </w:t>
        </w:r>
        <w:r w:rsidR="00CA2CA1">
          <w:rPr>
            <w:noProof/>
          </w:rPr>
          <w:t>6</w:t>
        </w:r>
      </w:ins>
      <w:del w:id="106" w:author="Christian Winkel" w:date="2016-05-18T13:39:00Z">
        <w:r w:rsidDel="00CA2CA1">
          <w:delText xml:space="preserve">Figur </w:delText>
        </w:r>
        <w:r w:rsidDel="00CA2CA1">
          <w:rPr>
            <w:noProof/>
          </w:rPr>
          <w:delText>6</w:delText>
        </w:r>
      </w:del>
      <w:r>
        <w:fldChar w:fldCharType="end"/>
      </w:r>
      <w:r>
        <w:t xml:space="preserve"> er der blevet søgt efter ”banan”, hvor Pristjek</w:t>
      </w:r>
      <w:ins w:id="107" w:author="Christian Winkel" w:date="2016-05-18T13:48:00Z">
        <w:r w:rsidR="00DD25A8">
          <w:t>220</w:t>
        </w:r>
      </w:ins>
      <w:r>
        <w:t xml:space="preserve"> viser hvor banan sælges.</w:t>
      </w:r>
    </w:p>
    <w:p w14:paraId="1F9B5261" w14:textId="77777777" w:rsidR="00DB1B7F" w:rsidRDefault="00DB1B7F" w:rsidP="00DB1B7F"/>
    <w:p w14:paraId="24B42463" w14:textId="77777777" w:rsidR="00DB1B7F" w:rsidRDefault="00DB1B7F" w:rsidP="00DB1B7F"/>
    <w:p w14:paraId="2DE4B8F1" w14:textId="77777777" w:rsidR="00DB1B7F" w:rsidRDefault="00DB1B7F" w:rsidP="00DB1B7F"/>
    <w:p w14:paraId="3A97BA43" w14:textId="77777777" w:rsidR="00DB1B7F" w:rsidRPr="00F66AFE" w:rsidRDefault="00DB1B7F" w:rsidP="00DB1B7F">
      <w:pPr>
        <w:pStyle w:val="Overskrift2"/>
      </w:pPr>
      <w:bookmarkStart w:id="108" w:name="_Toc451334739"/>
      <w:r>
        <w:rPr>
          <w:noProof/>
          <w:lang w:val="en-US"/>
        </w:rPr>
        <mc:AlternateContent>
          <mc:Choice Requires="wpg">
            <w:drawing>
              <wp:anchor distT="0" distB="0" distL="114300" distR="114300" simplePos="0" relativeHeight="251667456" behindDoc="0" locked="0" layoutInCell="1" allowOverlap="1" wp14:anchorId="2DEF1268" wp14:editId="47A1E2C4">
                <wp:simplePos x="0" y="0"/>
                <wp:positionH relativeFrom="margin">
                  <wp:align>right</wp:align>
                </wp:positionH>
                <wp:positionV relativeFrom="paragraph">
                  <wp:posOffset>31285</wp:posOffset>
                </wp:positionV>
                <wp:extent cx="1337310" cy="1269365"/>
                <wp:effectExtent l="0" t="0" r="0" b="6985"/>
                <wp:wrapSquare wrapText="bothSides"/>
                <wp:docPr id="33" name="Group 33"/>
                <wp:cNvGraphicFramePr/>
                <a:graphic xmlns:a="http://schemas.openxmlformats.org/drawingml/2006/main">
                  <a:graphicData uri="http://schemas.microsoft.com/office/word/2010/wordprocessingGroup">
                    <wpg:wgp>
                      <wpg:cNvGrpSpPr/>
                      <wpg:grpSpPr>
                        <a:xfrm>
                          <a:off x="0" y="0"/>
                          <a:ext cx="1337310" cy="1269365"/>
                          <a:chOff x="0" y="0"/>
                          <a:chExt cx="1337310" cy="1269811"/>
                        </a:xfrm>
                      </wpg:grpSpPr>
                      <pic:pic xmlns:pic="http://schemas.openxmlformats.org/drawingml/2006/picture">
                        <pic:nvPicPr>
                          <pic:cNvPr id="31" name="Picture 3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37310" cy="1006475"/>
                          </a:xfrm>
                          <a:prstGeom prst="rect">
                            <a:avLst/>
                          </a:prstGeom>
                        </pic:spPr>
                      </pic:pic>
                      <wps:wsp>
                        <wps:cNvPr id="32" name="Text Box 32"/>
                        <wps:cNvSpPr txBox="1"/>
                        <wps:spPr>
                          <a:xfrm>
                            <a:off x="0" y="1003111"/>
                            <a:ext cx="1337310" cy="266700"/>
                          </a:xfrm>
                          <a:prstGeom prst="rect">
                            <a:avLst/>
                          </a:prstGeom>
                          <a:solidFill>
                            <a:prstClr val="white"/>
                          </a:solidFill>
                          <a:ln>
                            <a:noFill/>
                          </a:ln>
                          <a:effectLst/>
                        </wps:spPr>
                        <wps:txbx>
                          <w:txbxContent>
                            <w:p w14:paraId="3DF6F4AE" w14:textId="77777777" w:rsidR="00DB1B7F" w:rsidRPr="006A7E53" w:rsidRDefault="00DB1B7F" w:rsidP="00DB1B7F">
                              <w:pPr>
                                <w:pStyle w:val="Billedtekst"/>
                                <w:rPr>
                                  <w:rFonts w:eastAsiaTheme="minorHAnsi"/>
                                </w:rPr>
                              </w:pPr>
                              <w:bookmarkStart w:id="109" w:name="_Ref451184104"/>
                              <w:r>
                                <w:t xml:space="preserve">Figur </w:t>
                              </w:r>
                              <w:r>
                                <w:fldChar w:fldCharType="begin"/>
                              </w:r>
                              <w:r>
                                <w:instrText xml:space="preserve"> SEQ Figur \* ARABIC </w:instrText>
                              </w:r>
                              <w:r>
                                <w:fldChar w:fldCharType="separate"/>
                              </w:r>
                              <w:ins w:id="110" w:author="Christian Winkel" w:date="2016-05-18T13:39:00Z">
                                <w:r w:rsidR="00CA2CA1">
                                  <w:rPr>
                                    <w:noProof/>
                                  </w:rPr>
                                  <w:t>7</w:t>
                                </w:r>
                              </w:ins>
                              <w:del w:id="111" w:author="Christian Winkel" w:date="2016-05-18T13:39:00Z">
                                <w:r w:rsidDel="00CA2CA1">
                                  <w:rPr>
                                    <w:noProof/>
                                  </w:rPr>
                                  <w:delText>13</w:delText>
                                </w:r>
                              </w:del>
                              <w:r>
                                <w:rPr>
                                  <w:noProof/>
                                </w:rPr>
                                <w:fldChar w:fldCharType="end"/>
                              </w:r>
                              <w:bookmarkEnd w:id="109"/>
                              <w:r>
                                <w:t>: Pristjek220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DEF1268" id="Group 33" o:spid="_x0000_s1044" style="position:absolute;left:0;text-align:left;margin-left:54.1pt;margin-top:2.45pt;width:105.3pt;height:99.95pt;z-index:251667456;mso-position-horizontal:right;mso-position-horizontal-relative:margin" coordsize="13373,126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">
                <v:shape id="Picture 31" o:spid="_x0000_s1045" type="#_x0000_t75" style="position:absolute;width:13373;height:10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">
                  <v:imagedata r:id="rId21" o:title=""/>
                  <v:path arrowok="t"/>
                </v:shape>
                <v:shape id="Text Box 32" o:spid="_x0000_s1046" type="#_x0000_t202" style="position:absolute;top:10031;width:1337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" stroked="f">
                  <v:textbox style="mso-fit-shape-to-text:t" inset="0,0,0,0">
                    <w:txbxContent>
                      <w:p w14:paraId="3DF6F4AE" w14:textId="77777777" w:rsidR="00DB1B7F" w:rsidRPr="006A7E53" w:rsidRDefault="00DB1B7F" w:rsidP="00DB1B7F">
                        <w:pPr>
                          <w:pStyle w:val="Billedtekst"/>
                          <w:rPr>
                            <w:rFonts w:eastAsiaTheme="minorHAnsi"/>
                          </w:rPr>
                        </w:pPr>
                        <w:bookmarkStart w:id="112" w:name="_Ref451184104"/>
                        <w:r>
                          <w:t xml:space="preserve">Figur </w:t>
                        </w:r>
                        <w:r>
                          <w:fldChar w:fldCharType="begin"/>
                        </w:r>
                        <w:r>
                          <w:instrText xml:space="preserve"> SEQ Figur \* ARABIC </w:instrText>
                        </w:r>
                        <w:r>
                          <w:fldChar w:fldCharType="separate"/>
                        </w:r>
                        <w:ins w:id="113" w:author="Christian Winkel" w:date="2016-05-18T13:39:00Z">
                          <w:r w:rsidR="00CA2CA1">
                            <w:rPr>
                              <w:noProof/>
                            </w:rPr>
                            <w:t>7</w:t>
                          </w:r>
                        </w:ins>
                        <w:del w:id="114" w:author="Christian Winkel" w:date="2016-05-18T13:39:00Z">
                          <w:r w:rsidDel="00CA2CA1">
                            <w:rPr>
                              <w:noProof/>
                            </w:rPr>
                            <w:delText>13</w:delText>
                          </w:r>
                        </w:del>
                        <w:r>
                          <w:rPr>
                            <w:noProof/>
                          </w:rPr>
                          <w:fldChar w:fldCharType="end"/>
                        </w:r>
                        <w:bookmarkEnd w:id="112"/>
                        <w:r>
                          <w:t>: Pristjek220 Login</w:t>
                        </w:r>
                      </w:p>
                    </w:txbxContent>
                  </v:textbox>
                </v:shape>
                <w10:wrap type="square" anchorx="margin"/>
              </v:group>
            </w:pict>
          </mc:Fallback>
        </mc:AlternateContent>
      </w:r>
      <w:r w:rsidRPr="00F66AFE">
        <w:t>Administration</w:t>
      </w:r>
      <w:bookmarkEnd w:id="108"/>
    </w:p>
    <w:p w14:paraId="69D16578" w14:textId="77777777" w:rsidR="00DB1B7F" w:rsidRDefault="00DB1B7F" w:rsidP="00DB1B7F">
      <w:r>
        <w:t xml:space="preserve">Administration består af to dele, administrator og forretningsmanager. Når Administrations programmet bliver startet, kommer der en log ind skærm. Derefter kan man logge ind som Administrator eller Forretningsmanager. Login ses på </w:t>
      </w:r>
      <w:r>
        <w:fldChar w:fldCharType="begin"/>
      </w:r>
      <w:r>
        <w:instrText xml:space="preserve"> REF _Ref451184104 \h </w:instrText>
      </w:r>
      <w:r>
        <w:fldChar w:fldCharType="separate"/>
      </w:r>
      <w:ins w:id="115" w:author="Christian Winkel" w:date="2016-05-18T13:39:00Z">
        <w:r w:rsidR="00CA2CA1">
          <w:t xml:space="preserve">Figur </w:t>
        </w:r>
        <w:r w:rsidR="00CA2CA1">
          <w:rPr>
            <w:noProof/>
          </w:rPr>
          <w:t>7</w:t>
        </w:r>
      </w:ins>
      <w:del w:id="116" w:author="Christian Winkel" w:date="2016-05-18T13:39:00Z">
        <w:r w:rsidDel="00CA2CA1">
          <w:delText xml:space="preserve">Figur </w:delText>
        </w:r>
        <w:r w:rsidDel="00CA2CA1">
          <w:rPr>
            <w:noProof/>
          </w:rPr>
          <w:delText>7</w:delText>
        </w:r>
      </w:del>
      <w:r>
        <w:fldChar w:fldCharType="end"/>
      </w:r>
      <w:r>
        <w:t>, hvor der både logges ind som administrator og forretningsmanager.</w:t>
      </w:r>
    </w:p>
    <w:p w14:paraId="212E913A" w14:textId="77777777" w:rsidR="00DB1B7F" w:rsidRDefault="00DB1B7F" w:rsidP="00DB1B7F"/>
    <w:p w14:paraId="12860F60" w14:textId="77777777" w:rsidR="00DB1B7F" w:rsidRPr="00F66AFE" w:rsidRDefault="00DB1B7F" w:rsidP="00DB1B7F">
      <w:pPr>
        <w:pStyle w:val="Overskrift3"/>
      </w:pPr>
      <w:bookmarkStart w:id="117" w:name="_Toc451334740"/>
      <w:r w:rsidRPr="00F66AFE">
        <w:t>Admin</w:t>
      </w:r>
      <w:r>
        <w:t>istrator</w:t>
      </w:r>
      <w:bookmarkEnd w:id="117"/>
    </w:p>
    <w:p w14:paraId="3C089D48" w14:textId="77777777" w:rsidR="00DB1B7F" w:rsidRDefault="00DB1B7F" w:rsidP="00DB1B7F">
      <w:r>
        <w:rPr>
          <w:noProof/>
          <w:lang w:val="en-US"/>
        </w:rPr>
        <mc:AlternateContent>
          <mc:Choice Requires="wpg">
            <w:drawing>
              <wp:anchor distT="0" distB="0" distL="114300" distR="114300" simplePos="0" relativeHeight="251665408" behindDoc="0" locked="0" layoutInCell="1" allowOverlap="1" wp14:anchorId="288561E1" wp14:editId="2008C510">
                <wp:simplePos x="0" y="0"/>
                <wp:positionH relativeFrom="margin">
                  <wp:align>right</wp:align>
                </wp:positionH>
                <wp:positionV relativeFrom="paragraph">
                  <wp:posOffset>5080</wp:posOffset>
                </wp:positionV>
                <wp:extent cx="1196340" cy="1169035"/>
                <wp:effectExtent l="0" t="0" r="3810" b="0"/>
                <wp:wrapSquare wrapText="bothSides"/>
                <wp:docPr id="8" name="Group 8"/>
                <wp:cNvGraphicFramePr/>
                <a:graphic xmlns:a="http://schemas.openxmlformats.org/drawingml/2006/main">
                  <a:graphicData uri="http://schemas.microsoft.com/office/word/2010/wordprocessingGroup">
                    <wpg:wgp>
                      <wpg:cNvGrpSpPr/>
                      <wpg:grpSpPr>
                        <a:xfrm>
                          <a:off x="0" y="0"/>
                          <a:ext cx="1196340" cy="1169035"/>
                          <a:chOff x="0" y="0"/>
                          <a:chExt cx="1196340" cy="1169035"/>
                        </a:xfrm>
                      </wpg:grpSpPr>
                      <pic:pic xmlns:pic="http://schemas.openxmlformats.org/drawingml/2006/picture">
                        <pic:nvPicPr>
                          <pic:cNvPr id="9" name="Picture 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196340" cy="750570"/>
                          </a:xfrm>
                          <a:prstGeom prst="rect">
                            <a:avLst/>
                          </a:prstGeom>
                        </pic:spPr>
                      </pic:pic>
                      <wps:wsp>
                        <wps:cNvPr id="24" name="Text Box 24"/>
                        <wps:cNvSpPr txBox="1"/>
                        <wps:spPr>
                          <a:xfrm>
                            <a:off x="0" y="756920"/>
                            <a:ext cx="1193800" cy="412115"/>
                          </a:xfrm>
                          <a:prstGeom prst="rect">
                            <a:avLst/>
                          </a:prstGeom>
                          <a:solidFill>
                            <a:prstClr val="white"/>
                          </a:solidFill>
                          <a:ln>
                            <a:noFill/>
                          </a:ln>
                          <a:effectLst/>
                        </wps:spPr>
                        <wps:txbx>
                          <w:txbxContent>
                            <w:p w14:paraId="41DDEEC0" w14:textId="77777777" w:rsidR="00DB1B7F" w:rsidRPr="00EA4292" w:rsidRDefault="00DB1B7F" w:rsidP="00DB1B7F">
                              <w:pPr>
                                <w:pStyle w:val="Billedtekst"/>
                                <w:rPr>
                                  <w:rFonts w:eastAsiaTheme="minorHAnsi"/>
                                </w:rPr>
                              </w:pPr>
                              <w:bookmarkStart w:id="118" w:name="_Ref451184214"/>
                              <w:r>
                                <w:t xml:space="preserve">Figur </w:t>
                              </w:r>
                              <w:r>
                                <w:fldChar w:fldCharType="begin"/>
                              </w:r>
                              <w:r>
                                <w:instrText xml:space="preserve"> SEQ Figur \* ARABIC </w:instrText>
                              </w:r>
                              <w:r>
                                <w:fldChar w:fldCharType="separate"/>
                              </w:r>
                              <w:ins w:id="119" w:author="Christian Winkel" w:date="2016-05-18T13:39:00Z">
                                <w:r w:rsidR="00CA2CA1">
                                  <w:rPr>
                                    <w:noProof/>
                                  </w:rPr>
                                  <w:t>8</w:t>
                                </w:r>
                              </w:ins>
                              <w:del w:id="120" w:author="Christian Winkel" w:date="2016-05-18T13:39:00Z">
                                <w:r w:rsidDel="00CA2CA1">
                                  <w:rPr>
                                    <w:noProof/>
                                  </w:rPr>
                                  <w:delText>14</w:delText>
                                </w:r>
                              </w:del>
                              <w:r>
                                <w:rPr>
                                  <w:noProof/>
                                </w:rPr>
                                <w:fldChar w:fldCharType="end"/>
                              </w:r>
                              <w:bookmarkEnd w:id="118"/>
                              <w:r>
                                <w:t>: Pristjek220 tilføj forretning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88561E1" id="Group 8" o:spid="_x0000_s1047" style="position:absolute;left:0;text-align:left;margin-left:43pt;margin-top:.4pt;width:94.2pt;height:92.05pt;z-index:251665408;mso-position-horizontal:right;mso-position-horizontal-relative:margin" coordsize="11963,116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">
                <v:shape id="Picture 9" o:spid="_x0000_s1048" type="#_x0000_t75" style="position:absolute;width:11963;height:7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">
                  <v:imagedata r:id="rId23" o:title=""/>
                  <v:path arrowok="t"/>
                </v:shape>
                <v:shape id="Text Box 24" o:spid="_x0000_s1049" type="#_x0000_t202" style="position:absolute;top:7569;width:11938;height:4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d4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" stroked="f">
                  <v:textbox style="mso-fit-shape-to-text:t" inset="0,0,0,0">
                    <w:txbxContent>
                      <w:p w14:paraId="41DDEEC0" w14:textId="77777777" w:rsidR="00DB1B7F" w:rsidRPr="00EA4292" w:rsidRDefault="00DB1B7F" w:rsidP="00DB1B7F">
                        <w:pPr>
                          <w:pStyle w:val="Billedtekst"/>
                          <w:rPr>
                            <w:rFonts w:eastAsiaTheme="minorHAnsi"/>
                          </w:rPr>
                        </w:pPr>
                        <w:bookmarkStart w:id="121" w:name="_Ref451184214"/>
                        <w:r>
                          <w:t xml:space="preserve">Figur </w:t>
                        </w:r>
                        <w:r>
                          <w:fldChar w:fldCharType="begin"/>
                        </w:r>
                        <w:r>
                          <w:instrText xml:space="preserve"> SEQ Figur \* ARABIC </w:instrText>
                        </w:r>
                        <w:r>
                          <w:fldChar w:fldCharType="separate"/>
                        </w:r>
                        <w:ins w:id="122" w:author="Christian Winkel" w:date="2016-05-18T13:39:00Z">
                          <w:r w:rsidR="00CA2CA1">
                            <w:rPr>
                              <w:noProof/>
                            </w:rPr>
                            <w:t>8</w:t>
                          </w:r>
                        </w:ins>
                        <w:del w:id="123" w:author="Christian Winkel" w:date="2016-05-18T13:39:00Z">
                          <w:r w:rsidDel="00CA2CA1">
                            <w:rPr>
                              <w:noProof/>
                            </w:rPr>
                            <w:delText>14</w:delText>
                          </w:r>
                        </w:del>
                        <w:r>
                          <w:rPr>
                            <w:noProof/>
                          </w:rPr>
                          <w:fldChar w:fldCharType="end"/>
                        </w:r>
                        <w:bookmarkEnd w:id="121"/>
                        <w:r>
                          <w:t>: Pristjek220 tilføj forretning</w:t>
                        </w:r>
                      </w:p>
                    </w:txbxContent>
                  </v:textbox>
                </v:shape>
                <w10:wrap type="square" anchorx="margin"/>
              </v:group>
            </w:pict>
          </mc:Fallback>
        </mc:AlternateContent>
      </w:r>
      <w:r>
        <w:t xml:space="preserve">Som administrator kan man tilføje og fjerne forretninger. For at tilføje en forretning skal man angive forretningsnavn og </w:t>
      </w:r>
      <w:del w:id="124" w:author="Christian Winkel" w:date="2016-05-18T13:50:00Z">
        <w:r w:rsidDel="00DD25A8">
          <w:delText>password</w:delText>
        </w:r>
      </w:del>
      <w:ins w:id="125" w:author="Christian Winkel" w:date="2016-05-18T13:50:00Z">
        <w:r w:rsidR="00DD25A8">
          <w:t>kodeord</w:t>
        </w:r>
      </w:ins>
      <w:r>
        <w:t xml:space="preserve">, derefter kan man trykke tilføj som kan ses på </w:t>
      </w:r>
      <w:r>
        <w:fldChar w:fldCharType="begin"/>
      </w:r>
      <w:r>
        <w:instrText xml:space="preserve"> REF _Ref451184214 \h </w:instrText>
      </w:r>
      <w:r>
        <w:fldChar w:fldCharType="separate"/>
      </w:r>
      <w:ins w:id="126" w:author="Christian Winkel" w:date="2016-05-18T13:39:00Z">
        <w:r w:rsidR="00CA2CA1">
          <w:t xml:space="preserve">Figur </w:t>
        </w:r>
        <w:r w:rsidR="00CA2CA1">
          <w:rPr>
            <w:noProof/>
          </w:rPr>
          <w:t>8</w:t>
        </w:r>
      </w:ins>
      <w:del w:id="127" w:author="Christian Winkel" w:date="2016-05-18T13:39:00Z">
        <w:r w:rsidDel="00CA2CA1">
          <w:delText xml:space="preserve">Figur </w:delText>
        </w:r>
        <w:r w:rsidDel="00CA2CA1">
          <w:rPr>
            <w:noProof/>
          </w:rPr>
          <w:delText>8</w:delText>
        </w:r>
      </w:del>
      <w:r>
        <w:fldChar w:fldCharType="end"/>
      </w:r>
      <w:r>
        <w:t xml:space="preserve">. Hvor så Fakta bliver tilføjet til Pristjek220, og man kan logge ind som </w:t>
      </w:r>
      <w:del w:id="128" w:author="Christian Winkel" w:date="2016-05-18T13:50:00Z">
        <w:r w:rsidDel="00DD25A8">
          <w:delText>fakta</w:delText>
        </w:r>
      </w:del>
      <w:ins w:id="129" w:author="Christian Winkel" w:date="2016-05-18T13:50:00Z">
        <w:r w:rsidR="00DD25A8">
          <w:t>F</w:t>
        </w:r>
        <w:r w:rsidR="00DD25A8">
          <w:t>akta</w:t>
        </w:r>
      </w:ins>
      <w:del w:id="130" w:author="Christian Winkel" w:date="2016-05-18T13:50:00Z">
        <w:r w:rsidDel="00DD25A8">
          <w:delText xml:space="preserve">, og </w:delText>
        </w:r>
      </w:del>
      <w:ins w:id="131" w:author="Christian Winkel" w:date="2016-05-18T13:50:00Z">
        <w:r w:rsidR="00DD25A8">
          <w:t xml:space="preserve"> med det </w:t>
        </w:r>
      </w:ins>
      <w:r>
        <w:t xml:space="preserve">tilhørende </w:t>
      </w:r>
      <w:del w:id="132" w:author="Christian Winkel" w:date="2016-05-18T13:50:00Z">
        <w:r w:rsidDel="00DD25A8">
          <w:delText>password</w:delText>
        </w:r>
      </w:del>
      <w:ins w:id="133" w:author="Christian Winkel" w:date="2016-05-18T13:50:00Z">
        <w:r w:rsidR="00DD25A8">
          <w:t>kodeord</w:t>
        </w:r>
      </w:ins>
      <w:r>
        <w:t>.</w:t>
      </w:r>
    </w:p>
    <w:p w14:paraId="3186B0F8" w14:textId="77777777" w:rsidR="00DB1B7F" w:rsidRDefault="00DB1B7F" w:rsidP="00DB1B7F">
      <w:r>
        <w:rPr>
          <w:noProof/>
          <w:lang w:val="en-US"/>
        </w:rPr>
        <mc:AlternateContent>
          <mc:Choice Requires="wpg">
            <w:drawing>
              <wp:anchor distT="0" distB="0" distL="114300" distR="114300" simplePos="0" relativeHeight="251666432" behindDoc="0" locked="0" layoutInCell="1" allowOverlap="1" wp14:anchorId="0B7CC5DE" wp14:editId="4CBF7AF6">
                <wp:simplePos x="0" y="0"/>
                <wp:positionH relativeFrom="margin">
                  <wp:align>right</wp:align>
                </wp:positionH>
                <wp:positionV relativeFrom="paragraph">
                  <wp:posOffset>336152</wp:posOffset>
                </wp:positionV>
                <wp:extent cx="1207770" cy="760115"/>
                <wp:effectExtent l="0" t="0" r="0" b="1905"/>
                <wp:wrapSquare wrapText="bothSides"/>
                <wp:docPr id="30" name="Group 30"/>
                <wp:cNvGraphicFramePr/>
                <a:graphic xmlns:a="http://schemas.openxmlformats.org/drawingml/2006/main">
                  <a:graphicData uri="http://schemas.microsoft.com/office/word/2010/wordprocessingGroup">
                    <wpg:wgp>
                      <wpg:cNvGrpSpPr/>
                      <wpg:grpSpPr>
                        <a:xfrm>
                          <a:off x="0" y="0"/>
                          <a:ext cx="1207770" cy="760115"/>
                          <a:chOff x="0" y="0"/>
                          <a:chExt cx="1207770" cy="760115"/>
                        </a:xfrm>
                      </wpg:grpSpPr>
                      <pic:pic xmlns:pic="http://schemas.openxmlformats.org/drawingml/2006/picture">
                        <pic:nvPicPr>
                          <pic:cNvPr id="28" name="Picture 28"/>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207770" cy="368300"/>
                          </a:xfrm>
                          <a:prstGeom prst="rect">
                            <a:avLst/>
                          </a:prstGeom>
                        </pic:spPr>
                      </pic:pic>
                      <wps:wsp>
                        <wps:cNvPr id="29" name="Text Box 29"/>
                        <wps:cNvSpPr txBox="1"/>
                        <wps:spPr>
                          <a:xfrm>
                            <a:off x="0" y="348000"/>
                            <a:ext cx="1207770" cy="412115"/>
                          </a:xfrm>
                          <a:prstGeom prst="rect">
                            <a:avLst/>
                          </a:prstGeom>
                          <a:solidFill>
                            <a:prstClr val="white"/>
                          </a:solidFill>
                          <a:ln>
                            <a:noFill/>
                          </a:ln>
                          <a:effectLst/>
                        </wps:spPr>
                        <wps:txbx>
                          <w:txbxContent>
                            <w:p w14:paraId="4AF71AD3" w14:textId="77777777" w:rsidR="00DB1B7F" w:rsidRDefault="00DB1B7F" w:rsidP="00DB1B7F">
                              <w:pPr>
                                <w:pStyle w:val="Billedtekst"/>
                              </w:pPr>
                              <w:bookmarkStart w:id="134" w:name="_Ref451183867"/>
                              <w:r>
                                <w:t xml:space="preserve">Figur </w:t>
                              </w:r>
                              <w:r>
                                <w:fldChar w:fldCharType="begin"/>
                              </w:r>
                              <w:r>
                                <w:instrText xml:space="preserve"> SEQ Figur \* ARABIC </w:instrText>
                              </w:r>
                              <w:r>
                                <w:fldChar w:fldCharType="separate"/>
                              </w:r>
                              <w:ins w:id="135" w:author="Christian Winkel" w:date="2016-05-18T13:39:00Z">
                                <w:r w:rsidR="00CA2CA1">
                                  <w:rPr>
                                    <w:noProof/>
                                  </w:rPr>
                                  <w:t>9</w:t>
                                </w:r>
                              </w:ins>
                              <w:del w:id="136" w:author="Christian Winkel" w:date="2016-05-18T13:39:00Z">
                                <w:r w:rsidDel="00CA2CA1">
                                  <w:rPr>
                                    <w:noProof/>
                                  </w:rPr>
                                  <w:delText>15</w:delText>
                                </w:r>
                              </w:del>
                              <w:r>
                                <w:rPr>
                                  <w:noProof/>
                                </w:rPr>
                                <w:fldChar w:fldCharType="end"/>
                              </w:r>
                              <w:bookmarkEnd w:id="134"/>
                              <w:r>
                                <w:t>: Pristjek220 fjern forretning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B7CC5DE" id="Group 30" o:spid="_x0000_s1050" style="position:absolute;left:0;text-align:left;margin-left:43.9pt;margin-top:26.45pt;width:95.1pt;height:59.85pt;z-index:251666432;mso-position-horizontal:right;mso-position-horizontal-relative:margin" coordsize="12077,7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">
                <v:shape id="Picture 28" o:spid="_x0000_s1051" type="#_x0000_t75" style="position:absolute;width:12077;height:3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">
                  <v:imagedata r:id="rId25" o:title=""/>
                  <v:path arrowok="t"/>
                </v:shape>
                <v:shape id="Text Box 29" o:spid="_x0000_s1052" type="#_x0000_t202" style="position:absolute;top:3480;width:12077;height:4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14:paraId="4AF71AD3" w14:textId="77777777" w:rsidR="00DB1B7F" w:rsidRDefault="00DB1B7F" w:rsidP="00DB1B7F">
                        <w:pPr>
                          <w:pStyle w:val="Billedtekst"/>
                        </w:pPr>
                        <w:bookmarkStart w:id="137" w:name="_Ref451183867"/>
                        <w:r>
                          <w:t xml:space="preserve">Figur </w:t>
                        </w:r>
                        <w:r>
                          <w:fldChar w:fldCharType="begin"/>
                        </w:r>
                        <w:r>
                          <w:instrText xml:space="preserve"> SEQ Figur \* ARABIC </w:instrText>
                        </w:r>
                        <w:r>
                          <w:fldChar w:fldCharType="separate"/>
                        </w:r>
                        <w:ins w:id="138" w:author="Christian Winkel" w:date="2016-05-18T13:39:00Z">
                          <w:r w:rsidR="00CA2CA1">
                            <w:rPr>
                              <w:noProof/>
                            </w:rPr>
                            <w:t>9</w:t>
                          </w:r>
                        </w:ins>
                        <w:del w:id="139" w:author="Christian Winkel" w:date="2016-05-18T13:39:00Z">
                          <w:r w:rsidDel="00CA2CA1">
                            <w:rPr>
                              <w:noProof/>
                            </w:rPr>
                            <w:delText>15</w:delText>
                          </w:r>
                        </w:del>
                        <w:r>
                          <w:rPr>
                            <w:noProof/>
                          </w:rPr>
                          <w:fldChar w:fldCharType="end"/>
                        </w:r>
                        <w:bookmarkEnd w:id="137"/>
                        <w:r>
                          <w:t>: Pristjek220 fjern forretning</w:t>
                        </w:r>
                      </w:p>
                    </w:txbxContent>
                  </v:textbox>
                </v:shape>
                <w10:wrap type="square" anchorx="margin"/>
              </v:group>
            </w:pict>
          </mc:Fallback>
        </mc:AlternateContent>
      </w:r>
      <w:ins w:id="140" w:author="Christian Winkel" w:date="2016-05-18T13:50:00Z">
        <w:r w:rsidR="00DD25A8">
          <w:t>Som administrator kan man også</w:t>
        </w:r>
      </w:ins>
      <w:del w:id="141" w:author="Christian Winkel" w:date="2016-05-18T13:51:00Z">
        <w:r w:rsidDel="00DD25A8">
          <w:delText>Man kan også</w:delText>
        </w:r>
      </w:del>
      <w:r>
        <w:t xml:space="preserve"> slette en forretning</w:t>
      </w:r>
      <w:del w:id="142" w:author="Christian Winkel" w:date="2016-05-18T13:51:00Z">
        <w:r w:rsidDel="00DD25A8">
          <w:delText xml:space="preserve"> igen som administrator</w:delText>
        </w:r>
      </w:del>
      <w:r>
        <w:t xml:space="preserve">, som </w:t>
      </w:r>
      <w:del w:id="143" w:author="Christian Winkel" w:date="2016-05-18T13:51:00Z">
        <w:r w:rsidDel="00DD25A8">
          <w:delText xml:space="preserve">man </w:delText>
        </w:r>
      </w:del>
      <w:r>
        <w:t>kan se</w:t>
      </w:r>
      <w:ins w:id="144" w:author="Christian Winkel" w:date="2016-05-18T13:51:00Z">
        <w:r w:rsidR="00DD25A8">
          <w:t>s</w:t>
        </w:r>
      </w:ins>
      <w:r>
        <w:t xml:space="preserve"> på </w:t>
      </w:r>
      <w:r>
        <w:fldChar w:fldCharType="begin"/>
      </w:r>
      <w:r>
        <w:instrText xml:space="preserve"> REF _Ref451183867 \h </w:instrText>
      </w:r>
      <w:r>
        <w:fldChar w:fldCharType="separate"/>
      </w:r>
      <w:ins w:id="145" w:author="Christian Winkel" w:date="2016-05-18T13:39:00Z">
        <w:r w:rsidR="00CA2CA1">
          <w:t xml:space="preserve">Figur </w:t>
        </w:r>
        <w:r w:rsidR="00CA2CA1">
          <w:rPr>
            <w:noProof/>
          </w:rPr>
          <w:t>9</w:t>
        </w:r>
      </w:ins>
      <w:del w:id="146" w:author="Christian Winkel" w:date="2016-05-18T13:39:00Z">
        <w:r w:rsidDel="00CA2CA1">
          <w:delText xml:space="preserve">Figur </w:delText>
        </w:r>
        <w:r w:rsidDel="00CA2CA1">
          <w:rPr>
            <w:noProof/>
          </w:rPr>
          <w:delText>9</w:delText>
        </w:r>
      </w:del>
      <w:r>
        <w:fldChar w:fldCharType="end"/>
      </w:r>
      <w:r>
        <w:t xml:space="preserve">. Hvor man indtaster en forretning der skal slettes, på </w:t>
      </w:r>
      <w:r>
        <w:fldChar w:fldCharType="begin"/>
      </w:r>
      <w:r>
        <w:instrText xml:space="preserve"> REF _Ref451183867 \h </w:instrText>
      </w:r>
      <w:r>
        <w:fldChar w:fldCharType="separate"/>
      </w:r>
      <w:ins w:id="147" w:author="Christian Winkel" w:date="2016-05-18T13:39:00Z">
        <w:r w:rsidR="00CA2CA1">
          <w:t xml:space="preserve">Figur </w:t>
        </w:r>
        <w:r w:rsidR="00CA2CA1">
          <w:rPr>
            <w:noProof/>
          </w:rPr>
          <w:t>9</w:t>
        </w:r>
      </w:ins>
      <w:del w:id="148" w:author="Christian Winkel" w:date="2016-05-18T13:39:00Z">
        <w:r w:rsidDel="00CA2CA1">
          <w:delText xml:space="preserve">Figur </w:delText>
        </w:r>
        <w:r w:rsidDel="00CA2CA1">
          <w:rPr>
            <w:noProof/>
          </w:rPr>
          <w:delText>9</w:delText>
        </w:r>
      </w:del>
      <w:r>
        <w:fldChar w:fldCharType="end"/>
      </w:r>
      <w:r>
        <w:t xml:space="preserve"> er det </w:t>
      </w:r>
      <w:del w:id="149" w:author="Christian Winkel" w:date="2016-05-18T13:51:00Z">
        <w:r w:rsidDel="00CA5A9A">
          <w:delText xml:space="preserve">fakta </w:delText>
        </w:r>
      </w:del>
      <w:ins w:id="150" w:author="Christian Winkel" w:date="2016-05-18T13:51:00Z">
        <w:r w:rsidR="00CA5A9A">
          <w:t>F</w:t>
        </w:r>
        <w:r w:rsidR="00CA5A9A">
          <w:t xml:space="preserve">akta </w:t>
        </w:r>
      </w:ins>
      <w:r>
        <w:t xml:space="preserve">der skal fjernes. Man kan også se at autofuldførelse hjælper med at finde de forretninger, der findes i Pristjek220. </w:t>
      </w:r>
    </w:p>
    <w:p w14:paraId="173FDD75" w14:textId="77777777" w:rsidR="00DB1B7F" w:rsidRPr="00AF1CF9" w:rsidRDefault="00DB1B7F" w:rsidP="00DB1B7F">
      <w:pPr>
        <w:pStyle w:val="Overskrift3"/>
      </w:pPr>
      <w:bookmarkStart w:id="151" w:name="_Toc451334741"/>
      <w:r w:rsidRPr="00AF1CF9">
        <w:lastRenderedPageBreak/>
        <w:t>Forretningsmanager</w:t>
      </w:r>
      <w:bookmarkEnd w:id="151"/>
    </w:p>
    <w:p w14:paraId="081F904C" w14:textId="77777777" w:rsidR="00DB1B7F" w:rsidRDefault="00DB1B7F" w:rsidP="00DB1B7F">
      <w:r>
        <w:rPr>
          <w:noProof/>
          <w:lang w:val="en-US"/>
        </w:rPr>
        <mc:AlternateContent>
          <mc:Choice Requires="wpg">
            <w:drawing>
              <wp:anchor distT="0" distB="0" distL="114300" distR="114300" simplePos="0" relativeHeight="251668480" behindDoc="0" locked="0" layoutInCell="1" allowOverlap="1" wp14:anchorId="68DD1ABD" wp14:editId="0557A9AB">
                <wp:simplePos x="0" y="0"/>
                <wp:positionH relativeFrom="column">
                  <wp:posOffset>3769417</wp:posOffset>
                </wp:positionH>
                <wp:positionV relativeFrom="paragraph">
                  <wp:posOffset>121086</wp:posOffset>
                </wp:positionV>
                <wp:extent cx="2453640" cy="787400"/>
                <wp:effectExtent l="0" t="0" r="3810" b="0"/>
                <wp:wrapSquare wrapText="bothSides"/>
                <wp:docPr id="37" name="Group 37"/>
                <wp:cNvGraphicFramePr/>
                <a:graphic xmlns:a="http://schemas.openxmlformats.org/drawingml/2006/main">
                  <a:graphicData uri="http://schemas.microsoft.com/office/word/2010/wordprocessingGroup">
                    <wpg:wgp>
                      <wpg:cNvGrpSpPr/>
                      <wpg:grpSpPr>
                        <a:xfrm>
                          <a:off x="0" y="0"/>
                          <a:ext cx="2453640" cy="787400"/>
                          <a:chOff x="0" y="0"/>
                          <a:chExt cx="2453640" cy="787400"/>
                        </a:xfrm>
                      </wpg:grpSpPr>
                      <pic:pic xmlns:pic="http://schemas.openxmlformats.org/drawingml/2006/picture">
                        <pic:nvPicPr>
                          <pic:cNvPr id="35" name="Picture 35"/>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453640" cy="347980"/>
                          </a:xfrm>
                          <a:prstGeom prst="rect">
                            <a:avLst/>
                          </a:prstGeom>
                        </pic:spPr>
                      </pic:pic>
                      <wps:wsp>
                        <wps:cNvPr id="36" name="Text Box 36"/>
                        <wps:cNvSpPr txBox="1"/>
                        <wps:spPr>
                          <a:xfrm>
                            <a:off x="0" y="375285"/>
                            <a:ext cx="1548765" cy="412115"/>
                          </a:xfrm>
                          <a:prstGeom prst="rect">
                            <a:avLst/>
                          </a:prstGeom>
                          <a:solidFill>
                            <a:prstClr val="white"/>
                          </a:solidFill>
                          <a:ln>
                            <a:noFill/>
                          </a:ln>
                          <a:effectLst/>
                        </wps:spPr>
                        <wps:txbx>
                          <w:txbxContent>
                            <w:p w14:paraId="47045626" w14:textId="77777777" w:rsidR="00DB1B7F" w:rsidRPr="00771931" w:rsidRDefault="00DB1B7F" w:rsidP="00DB1B7F">
                              <w:pPr>
                                <w:pStyle w:val="Billedtekst"/>
                                <w:rPr>
                                  <w:rFonts w:eastAsiaTheme="minorHAnsi"/>
                                </w:rPr>
                              </w:pPr>
                              <w:bookmarkStart w:id="152" w:name="_Ref451185070"/>
                              <w:r>
                                <w:t xml:space="preserve">Figur </w:t>
                              </w:r>
                              <w:r>
                                <w:fldChar w:fldCharType="begin"/>
                              </w:r>
                              <w:r>
                                <w:instrText xml:space="preserve"> SEQ Figur \* ARABIC </w:instrText>
                              </w:r>
                              <w:r>
                                <w:fldChar w:fldCharType="separate"/>
                              </w:r>
                              <w:ins w:id="153" w:author="Christian Winkel" w:date="2016-05-18T13:39:00Z">
                                <w:r w:rsidR="00CA2CA1">
                                  <w:rPr>
                                    <w:noProof/>
                                  </w:rPr>
                                  <w:t>10</w:t>
                                </w:r>
                              </w:ins>
                              <w:del w:id="154" w:author="Christian Winkel" w:date="2016-05-18T13:39:00Z">
                                <w:r w:rsidDel="00CA2CA1">
                                  <w:rPr>
                                    <w:noProof/>
                                  </w:rPr>
                                  <w:delText>16</w:delText>
                                </w:r>
                              </w:del>
                              <w:r>
                                <w:rPr>
                                  <w:noProof/>
                                </w:rPr>
                                <w:fldChar w:fldCharType="end"/>
                              </w:r>
                              <w:bookmarkEnd w:id="152"/>
                              <w:r>
                                <w:t>: Pristjek220 tilføj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8DD1ABD" id="Group 37" o:spid="_x0000_s1053" style="position:absolute;left:0;text-align:left;margin-left:296.8pt;margin-top:9.55pt;width:193.2pt;height:62pt;z-index:251668480" coordsize="24536,7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">
                <v:shape id="Picture 35" o:spid="_x0000_s1054" type="#_x0000_t75" style="position:absolute;width:24536;height:3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">
                  <v:imagedata r:id="rId27" o:title=""/>
                  <v:path arrowok="t"/>
                </v:shape>
                <v:shape id="Text Box 36" o:spid="_x0000_s1055" type="#_x0000_t202" style="position:absolute;top:3752;width:15487;height:4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" stroked="f">
                  <v:textbox style="mso-fit-shape-to-text:t" inset="0,0,0,0">
                    <w:txbxContent>
                      <w:p w14:paraId="47045626" w14:textId="77777777" w:rsidR="00DB1B7F" w:rsidRPr="00771931" w:rsidRDefault="00DB1B7F" w:rsidP="00DB1B7F">
                        <w:pPr>
                          <w:pStyle w:val="Billedtekst"/>
                          <w:rPr>
                            <w:rFonts w:eastAsiaTheme="minorHAnsi"/>
                          </w:rPr>
                        </w:pPr>
                        <w:bookmarkStart w:id="155" w:name="_Ref451185070"/>
                        <w:r>
                          <w:t xml:space="preserve">Figur </w:t>
                        </w:r>
                        <w:r>
                          <w:fldChar w:fldCharType="begin"/>
                        </w:r>
                        <w:r>
                          <w:instrText xml:space="preserve"> SEQ Figur \* ARABIC </w:instrText>
                        </w:r>
                        <w:r>
                          <w:fldChar w:fldCharType="separate"/>
                        </w:r>
                        <w:ins w:id="156" w:author="Christian Winkel" w:date="2016-05-18T13:39:00Z">
                          <w:r w:rsidR="00CA2CA1">
                            <w:rPr>
                              <w:noProof/>
                            </w:rPr>
                            <w:t>10</w:t>
                          </w:r>
                        </w:ins>
                        <w:del w:id="157" w:author="Christian Winkel" w:date="2016-05-18T13:39:00Z">
                          <w:r w:rsidDel="00CA2CA1">
                            <w:rPr>
                              <w:noProof/>
                            </w:rPr>
                            <w:delText>16</w:delText>
                          </w:r>
                        </w:del>
                        <w:r>
                          <w:rPr>
                            <w:noProof/>
                          </w:rPr>
                          <w:fldChar w:fldCharType="end"/>
                        </w:r>
                        <w:bookmarkEnd w:id="155"/>
                        <w:r>
                          <w:t>: Pristjek220 tilføj vare</w:t>
                        </w:r>
                      </w:p>
                    </w:txbxContent>
                  </v:textbox>
                </v:shape>
                <w10:wrap type="square"/>
              </v:group>
            </w:pict>
          </mc:Fallback>
        </mc:AlternateContent>
      </w:r>
      <w:r>
        <w:t>Som forretningsmanager kan man tilføje, ændre og slette vare</w:t>
      </w:r>
      <w:ins w:id="158" w:author="Christian Winkel" w:date="2016-05-18T13:51:00Z">
        <w:r w:rsidR="00CA5A9A">
          <w:t>r</w:t>
        </w:r>
      </w:ins>
      <w:r>
        <w:t>. Hver enkelt forretningsmanager kan kun ændre på de vare</w:t>
      </w:r>
      <w:ins w:id="159" w:author="Christian Winkel" w:date="2016-05-18T13:51:00Z">
        <w:r w:rsidR="00CA5A9A">
          <w:t>r</w:t>
        </w:r>
      </w:ins>
      <w:r>
        <w:t xml:space="preserve">, som er tilknyttet til det login, der er blevet logget ind med. For at tilføje en vare til forretningen skal man indtaste en vare og en pris, som </w:t>
      </w:r>
      <w:del w:id="160" w:author="Christian Winkel" w:date="2016-05-18T13:52:00Z">
        <w:r w:rsidDel="00CA5A9A">
          <w:delText xml:space="preserve">man </w:delText>
        </w:r>
      </w:del>
      <w:ins w:id="161" w:author="Christian Winkel" w:date="2016-05-18T13:52:00Z">
        <w:r w:rsidR="00CA5A9A">
          <w:t>der</w:t>
        </w:r>
        <w:r w:rsidR="00CA5A9A">
          <w:t xml:space="preserve"> </w:t>
        </w:r>
      </w:ins>
      <w:r>
        <w:t>kan se</w:t>
      </w:r>
      <w:ins w:id="162" w:author="Christian Winkel" w:date="2016-05-18T13:52:00Z">
        <w:r w:rsidR="00CA5A9A">
          <w:t>s</w:t>
        </w:r>
      </w:ins>
      <w:r>
        <w:t xml:space="preserve"> på </w:t>
      </w:r>
      <w:r>
        <w:fldChar w:fldCharType="begin"/>
      </w:r>
      <w:r>
        <w:instrText xml:space="preserve"> REF _Ref451185070 \h </w:instrText>
      </w:r>
      <w:r>
        <w:fldChar w:fldCharType="separate"/>
      </w:r>
      <w:ins w:id="163" w:author="Christian Winkel" w:date="2016-05-18T13:39:00Z">
        <w:r w:rsidR="00CA2CA1">
          <w:t xml:space="preserve">Figur </w:t>
        </w:r>
        <w:r w:rsidR="00CA2CA1">
          <w:rPr>
            <w:noProof/>
          </w:rPr>
          <w:t>10</w:t>
        </w:r>
      </w:ins>
      <w:del w:id="164" w:author="Christian Winkel" w:date="2016-05-18T13:39:00Z">
        <w:r w:rsidDel="00CA2CA1">
          <w:delText xml:space="preserve">Figur </w:delText>
        </w:r>
        <w:r w:rsidDel="00CA2CA1">
          <w:rPr>
            <w:noProof/>
          </w:rPr>
          <w:delText>10</w:delText>
        </w:r>
      </w:del>
      <w:r>
        <w:fldChar w:fldCharType="end"/>
      </w:r>
      <w:r>
        <w:t>. Når der er blevet trykket på tilføj produkt, kommer der så kommer en pop, hvor man skal bekræfte om oplysningerne er korrekte. Hvis produktet allerede findes i Pristjek220, bliver man opmærksom på at det allerede findes.</w:t>
      </w:r>
    </w:p>
    <w:p w14:paraId="3DEF6F54" w14:textId="77777777" w:rsidR="00DB1B7F" w:rsidRDefault="00DB1B7F" w:rsidP="00DB1B7F">
      <w:r>
        <w:rPr>
          <w:noProof/>
          <w:lang w:val="en-US"/>
        </w:rPr>
        <mc:AlternateContent>
          <mc:Choice Requires="wpg">
            <w:drawing>
              <wp:anchor distT="0" distB="0" distL="114300" distR="114300" simplePos="0" relativeHeight="251669504" behindDoc="0" locked="0" layoutInCell="1" allowOverlap="1" wp14:anchorId="0F14B2E8" wp14:editId="28202116">
                <wp:simplePos x="0" y="0"/>
                <wp:positionH relativeFrom="column">
                  <wp:posOffset>3598868</wp:posOffset>
                </wp:positionH>
                <wp:positionV relativeFrom="paragraph">
                  <wp:posOffset>212583</wp:posOffset>
                </wp:positionV>
                <wp:extent cx="2442845" cy="835091"/>
                <wp:effectExtent l="0" t="0" r="0" b="3175"/>
                <wp:wrapSquare wrapText="bothSides"/>
                <wp:docPr id="26" name="Group 26"/>
                <wp:cNvGraphicFramePr/>
                <a:graphic xmlns:a="http://schemas.openxmlformats.org/drawingml/2006/main">
                  <a:graphicData uri="http://schemas.microsoft.com/office/word/2010/wordprocessingGroup">
                    <wpg:wgp>
                      <wpg:cNvGrpSpPr/>
                      <wpg:grpSpPr>
                        <a:xfrm>
                          <a:off x="0" y="0"/>
                          <a:ext cx="2442845" cy="835091"/>
                          <a:chOff x="0" y="0"/>
                          <a:chExt cx="2442845" cy="835091"/>
                        </a:xfrm>
                      </wpg:grpSpPr>
                      <pic:pic xmlns:pic="http://schemas.openxmlformats.org/drawingml/2006/picture">
                        <pic:nvPicPr>
                          <pic:cNvPr id="27" name="Picture 27"/>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442845" cy="441325"/>
                          </a:xfrm>
                          <a:prstGeom prst="rect">
                            <a:avLst/>
                          </a:prstGeom>
                        </pic:spPr>
                      </pic:pic>
                      <wps:wsp>
                        <wps:cNvPr id="34" name="Text Box 34"/>
                        <wps:cNvSpPr txBox="1"/>
                        <wps:spPr>
                          <a:xfrm>
                            <a:off x="102358" y="422976"/>
                            <a:ext cx="1958340" cy="412115"/>
                          </a:xfrm>
                          <a:prstGeom prst="rect">
                            <a:avLst/>
                          </a:prstGeom>
                          <a:solidFill>
                            <a:prstClr val="white"/>
                          </a:solidFill>
                          <a:ln>
                            <a:noFill/>
                          </a:ln>
                          <a:effectLst/>
                        </wps:spPr>
                        <wps:txbx>
                          <w:txbxContent>
                            <w:p w14:paraId="515E1121" w14:textId="77777777" w:rsidR="00DB1B7F" w:rsidRPr="00737F85" w:rsidRDefault="00DB1B7F" w:rsidP="00DB1B7F">
                              <w:pPr>
                                <w:pStyle w:val="Billedtekst"/>
                                <w:rPr>
                                  <w:rFonts w:eastAsiaTheme="minorHAnsi"/>
                                </w:rPr>
                              </w:pPr>
                              <w:bookmarkStart w:id="165" w:name="_Ref451185538"/>
                              <w:r w:rsidRPr="00737F85">
                                <w:t xml:space="preserve">Figur </w:t>
                              </w:r>
                              <w:r>
                                <w:fldChar w:fldCharType="begin"/>
                              </w:r>
                              <w:r w:rsidRPr="00737F85">
                                <w:instrText xml:space="preserve"> SEQ Figur \* ARABIC </w:instrText>
                              </w:r>
                              <w:r>
                                <w:fldChar w:fldCharType="separate"/>
                              </w:r>
                              <w:ins w:id="166" w:author="Christian Winkel" w:date="2016-05-18T13:39:00Z">
                                <w:r w:rsidR="00CA2CA1">
                                  <w:rPr>
                                    <w:noProof/>
                                  </w:rPr>
                                  <w:t>11</w:t>
                                </w:r>
                              </w:ins>
                              <w:del w:id="167" w:author="Christian Winkel" w:date="2016-05-18T13:39:00Z">
                                <w:r w:rsidDel="00CA2CA1">
                                  <w:rPr>
                                    <w:noProof/>
                                  </w:rPr>
                                  <w:delText>17</w:delText>
                                </w:r>
                              </w:del>
                              <w:r>
                                <w:fldChar w:fldCharType="end"/>
                              </w:r>
                              <w:bookmarkEnd w:id="165"/>
                              <w:r w:rsidRPr="00737F85">
                                <w:t>: Pristjek220 ændre pris på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F14B2E8" id="Group 26" o:spid="_x0000_s1056" style="position:absolute;left:0;text-align:left;margin-left:283.4pt;margin-top:16.75pt;width:192.35pt;height:65.75pt;z-index:251669504" coordsize="24428,8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">
                <v:shape id="Picture 27" o:spid="_x0000_s1057" type="#_x0000_t75" style="position:absolute;width:24428;height:4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">
                  <v:imagedata r:id="rId29" o:title=""/>
                  <v:path arrowok="t"/>
                </v:shape>
                <v:shape id="Text Box 34" o:spid="_x0000_s1058" type="#_x0000_t202" style="position:absolute;left:1023;top:4229;width:19583;height:4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stroked="f">
                  <v:textbox style="mso-fit-shape-to-text:t" inset="0,0,0,0">
                    <w:txbxContent>
                      <w:p w14:paraId="515E1121" w14:textId="77777777" w:rsidR="00DB1B7F" w:rsidRPr="00737F85" w:rsidRDefault="00DB1B7F" w:rsidP="00DB1B7F">
                        <w:pPr>
                          <w:pStyle w:val="Billedtekst"/>
                          <w:rPr>
                            <w:rFonts w:eastAsiaTheme="minorHAnsi"/>
                          </w:rPr>
                        </w:pPr>
                        <w:bookmarkStart w:id="168" w:name="_Ref451185538"/>
                        <w:r w:rsidRPr="00737F85">
                          <w:t xml:space="preserve">Figur </w:t>
                        </w:r>
                        <w:r>
                          <w:fldChar w:fldCharType="begin"/>
                        </w:r>
                        <w:r w:rsidRPr="00737F85">
                          <w:instrText xml:space="preserve"> SEQ Figur \* ARABIC </w:instrText>
                        </w:r>
                        <w:r>
                          <w:fldChar w:fldCharType="separate"/>
                        </w:r>
                        <w:ins w:id="169" w:author="Christian Winkel" w:date="2016-05-18T13:39:00Z">
                          <w:r w:rsidR="00CA2CA1">
                            <w:rPr>
                              <w:noProof/>
                            </w:rPr>
                            <w:t>11</w:t>
                          </w:r>
                        </w:ins>
                        <w:del w:id="170" w:author="Christian Winkel" w:date="2016-05-18T13:39:00Z">
                          <w:r w:rsidDel="00CA2CA1">
                            <w:rPr>
                              <w:noProof/>
                            </w:rPr>
                            <w:delText>17</w:delText>
                          </w:r>
                        </w:del>
                        <w:r>
                          <w:fldChar w:fldCharType="end"/>
                        </w:r>
                        <w:bookmarkEnd w:id="168"/>
                        <w:r w:rsidRPr="00737F85">
                          <w:t>: Pristjek220 ændre pris på vare</w:t>
                        </w:r>
                      </w:p>
                    </w:txbxContent>
                  </v:textbox>
                </v:shape>
                <w10:wrap type="square"/>
              </v:group>
            </w:pict>
          </mc:Fallback>
        </mc:AlternateContent>
      </w:r>
      <w:r>
        <w:t xml:space="preserve">Så kan man også ændre i en vare, som ligger inde i Pristjek220, hvis nu man nu har tilbud på en vare. Der er autofuldførelse en hjælp til at vise om produktet allerede findes, så kan man ændre på prisen på produktet. Man kan se autofuldførelse funktionalitet i ændre pris på vare, på </w:t>
      </w:r>
      <w:r>
        <w:fldChar w:fldCharType="begin"/>
      </w:r>
      <w:r>
        <w:instrText xml:space="preserve"> REF _Ref451185538 \h </w:instrText>
      </w:r>
      <w:r>
        <w:fldChar w:fldCharType="separate"/>
      </w:r>
      <w:ins w:id="171" w:author="Christian Winkel" w:date="2016-05-18T13:39:00Z">
        <w:r w:rsidR="00CA2CA1" w:rsidRPr="00737F85">
          <w:t xml:space="preserve">Figur </w:t>
        </w:r>
        <w:r w:rsidR="00CA2CA1">
          <w:rPr>
            <w:noProof/>
          </w:rPr>
          <w:t>11</w:t>
        </w:r>
      </w:ins>
      <w:del w:id="172" w:author="Christian Winkel" w:date="2016-05-18T13:39:00Z">
        <w:r w:rsidRPr="00737F85" w:rsidDel="00CA2CA1">
          <w:delText xml:space="preserve">Figur </w:delText>
        </w:r>
        <w:r w:rsidRPr="00737F85" w:rsidDel="00CA2CA1">
          <w:rPr>
            <w:noProof/>
          </w:rPr>
          <w:delText>11</w:delText>
        </w:r>
      </w:del>
      <w:r>
        <w:fldChar w:fldCharType="end"/>
      </w:r>
      <w:r>
        <w:t xml:space="preserve">. Hvor der bliver skrevet ”ban”, og autofuldførelse hjælper med at fortælle at der </w:t>
      </w:r>
      <w:ins w:id="173" w:author="Christian Winkel" w:date="2016-05-18T13:52:00Z">
        <w:r w:rsidR="00CA5A9A">
          <w:t xml:space="preserve">allerede </w:t>
        </w:r>
      </w:ins>
      <w:r>
        <w:t>findes banan i forretningen, så prisen kan ændres.</w:t>
      </w:r>
    </w:p>
    <w:p w14:paraId="258EBA71" w14:textId="77777777" w:rsidR="00DB1B7F" w:rsidRPr="00F66AFE" w:rsidRDefault="00DB1B7F" w:rsidP="00DB1B7F">
      <w:r>
        <w:rPr>
          <w:noProof/>
          <w:lang w:val="en-US"/>
        </w:rPr>
        <mc:AlternateContent>
          <mc:Choice Requires="wpg">
            <w:drawing>
              <wp:anchor distT="0" distB="0" distL="114300" distR="114300" simplePos="0" relativeHeight="251670528" behindDoc="0" locked="0" layoutInCell="1" allowOverlap="1" wp14:anchorId="73A2024F" wp14:editId="293F8F2E">
                <wp:simplePos x="0" y="0"/>
                <wp:positionH relativeFrom="margin">
                  <wp:align>right</wp:align>
                </wp:positionH>
                <wp:positionV relativeFrom="paragraph">
                  <wp:posOffset>9875</wp:posOffset>
                </wp:positionV>
                <wp:extent cx="1310005" cy="848593"/>
                <wp:effectExtent l="0" t="0" r="4445" b="8890"/>
                <wp:wrapSquare wrapText="bothSides"/>
                <wp:docPr id="40" name="Group 40"/>
                <wp:cNvGraphicFramePr/>
                <a:graphic xmlns:a="http://schemas.openxmlformats.org/drawingml/2006/main">
                  <a:graphicData uri="http://schemas.microsoft.com/office/word/2010/wordprocessingGroup">
                    <wpg:wgp>
                      <wpg:cNvGrpSpPr/>
                      <wpg:grpSpPr>
                        <a:xfrm>
                          <a:off x="0" y="0"/>
                          <a:ext cx="1310005" cy="848593"/>
                          <a:chOff x="0" y="0"/>
                          <a:chExt cx="1310005" cy="848593"/>
                        </a:xfrm>
                      </wpg:grpSpPr>
                      <wps:wsp>
                        <wps:cNvPr id="41" name="Text Box 41"/>
                        <wps:cNvSpPr txBox="1"/>
                        <wps:spPr>
                          <a:xfrm>
                            <a:off x="40943" y="436478"/>
                            <a:ext cx="1221105" cy="412115"/>
                          </a:xfrm>
                          <a:prstGeom prst="rect">
                            <a:avLst/>
                          </a:prstGeom>
                          <a:solidFill>
                            <a:prstClr val="white"/>
                          </a:solidFill>
                          <a:ln>
                            <a:noFill/>
                          </a:ln>
                          <a:effectLst/>
                        </wps:spPr>
                        <wps:txbx>
                          <w:txbxContent>
                            <w:p w14:paraId="1B94D304" w14:textId="77777777" w:rsidR="00DB1B7F" w:rsidRPr="00DD6D69" w:rsidRDefault="00DB1B7F" w:rsidP="00DB1B7F">
                              <w:pPr>
                                <w:pStyle w:val="Billedtekst"/>
                                <w:rPr>
                                  <w:rFonts w:eastAsiaTheme="minorHAnsi"/>
                                </w:rPr>
                              </w:pPr>
                              <w:bookmarkStart w:id="174" w:name="_Ref451185744"/>
                              <w:r>
                                <w:t xml:space="preserve">Figur </w:t>
                              </w:r>
                              <w:r>
                                <w:fldChar w:fldCharType="begin"/>
                              </w:r>
                              <w:r>
                                <w:instrText xml:space="preserve"> SEQ Figur \* ARABIC </w:instrText>
                              </w:r>
                              <w:r>
                                <w:fldChar w:fldCharType="separate"/>
                              </w:r>
                              <w:ins w:id="175" w:author="Christian Winkel" w:date="2016-05-18T13:39:00Z">
                                <w:r w:rsidR="00CA2CA1">
                                  <w:rPr>
                                    <w:noProof/>
                                  </w:rPr>
                                  <w:t>12</w:t>
                                </w:r>
                              </w:ins>
                              <w:del w:id="176" w:author="Christian Winkel" w:date="2016-05-18T13:39:00Z">
                                <w:r w:rsidDel="00CA2CA1">
                                  <w:rPr>
                                    <w:noProof/>
                                  </w:rPr>
                                  <w:delText>18</w:delText>
                                </w:r>
                              </w:del>
                              <w:r>
                                <w:rPr>
                                  <w:noProof/>
                                </w:rPr>
                                <w:fldChar w:fldCharType="end"/>
                              </w:r>
                              <w:bookmarkEnd w:id="174"/>
                              <w:r>
                                <w:t>: Pristjek220 fjern produkt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43" name="Picture 43"/>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1310005" cy="422275"/>
                          </a:xfrm>
                          <a:prstGeom prst="rect">
                            <a:avLst/>
                          </a:prstGeom>
                        </pic:spPr>
                      </pic:pic>
                    </wpg:wgp>
                  </a:graphicData>
                </a:graphic>
              </wp:anchor>
            </w:drawing>
          </mc:Choice>
          <mc:Fallback>
            <w:pict>
              <v:group w14:anchorId="73A2024F" id="Group 40" o:spid="_x0000_s1059" style="position:absolute;left:0;text-align:left;margin-left:51.95pt;margin-top:.8pt;width:103.15pt;height:66.8pt;z-index:251670528;mso-position-horizontal:right;mso-position-horizontal-relative:margin" coordsize="13100,8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">
                <v:shape id="Text Box 41" o:spid="_x0000_s1060" type="#_x0000_t202" style="position:absolute;left:409;top:4364;width:12211;height:4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" stroked="f">
                  <v:textbox style="mso-fit-shape-to-text:t" inset="0,0,0,0">
                    <w:txbxContent>
                      <w:p w14:paraId="1B94D304" w14:textId="77777777" w:rsidR="00DB1B7F" w:rsidRPr="00DD6D69" w:rsidRDefault="00DB1B7F" w:rsidP="00DB1B7F">
                        <w:pPr>
                          <w:pStyle w:val="Billedtekst"/>
                          <w:rPr>
                            <w:rFonts w:eastAsiaTheme="minorHAnsi"/>
                          </w:rPr>
                        </w:pPr>
                        <w:bookmarkStart w:id="177" w:name="_Ref451185744"/>
                        <w:r>
                          <w:t xml:space="preserve">Figur </w:t>
                        </w:r>
                        <w:r>
                          <w:fldChar w:fldCharType="begin"/>
                        </w:r>
                        <w:r>
                          <w:instrText xml:space="preserve"> SEQ Figur \* ARABIC </w:instrText>
                        </w:r>
                        <w:r>
                          <w:fldChar w:fldCharType="separate"/>
                        </w:r>
                        <w:ins w:id="178" w:author="Christian Winkel" w:date="2016-05-18T13:39:00Z">
                          <w:r w:rsidR="00CA2CA1">
                            <w:rPr>
                              <w:noProof/>
                            </w:rPr>
                            <w:t>12</w:t>
                          </w:r>
                        </w:ins>
                        <w:del w:id="179" w:author="Christian Winkel" w:date="2016-05-18T13:39:00Z">
                          <w:r w:rsidDel="00CA2CA1">
                            <w:rPr>
                              <w:noProof/>
                            </w:rPr>
                            <w:delText>18</w:delText>
                          </w:r>
                        </w:del>
                        <w:r>
                          <w:rPr>
                            <w:noProof/>
                          </w:rPr>
                          <w:fldChar w:fldCharType="end"/>
                        </w:r>
                        <w:bookmarkEnd w:id="177"/>
                        <w:r>
                          <w:t>: Pristjek220 fjern produkt</w:t>
                        </w:r>
                      </w:p>
                    </w:txbxContent>
                  </v:textbox>
                </v:shape>
                <v:shape id="Picture 43" o:spid="_x0000_s1061" type="#_x0000_t75" style="position:absolute;width:13100;height:4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">
                  <v:imagedata r:id="rId31" o:title=""/>
                  <v:path arrowok="t"/>
                </v:shape>
                <w10:wrap type="square" anchorx="margin"/>
              </v:group>
            </w:pict>
          </mc:Fallback>
        </mc:AlternateContent>
      </w:r>
      <w:r>
        <w:t xml:space="preserve">Hvis man skal slette et produkt skal man angive et produkt, som kan ses på </w:t>
      </w:r>
      <w:r>
        <w:fldChar w:fldCharType="begin"/>
      </w:r>
      <w:r>
        <w:instrText xml:space="preserve"> REF _Ref451185744 \h </w:instrText>
      </w:r>
      <w:r>
        <w:fldChar w:fldCharType="separate"/>
      </w:r>
      <w:ins w:id="180" w:author="Christian Winkel" w:date="2016-05-18T13:39:00Z">
        <w:r w:rsidR="00CA2CA1">
          <w:t xml:space="preserve">Figur </w:t>
        </w:r>
        <w:r w:rsidR="00CA2CA1">
          <w:rPr>
            <w:noProof/>
          </w:rPr>
          <w:t>12</w:t>
        </w:r>
      </w:ins>
      <w:del w:id="181" w:author="Christian Winkel" w:date="2016-05-18T13:39:00Z">
        <w:r w:rsidDel="00CA2CA1">
          <w:delText xml:space="preserve">Figur </w:delText>
        </w:r>
        <w:r w:rsidDel="00CA2CA1">
          <w:rPr>
            <w:noProof/>
          </w:rPr>
          <w:delText>12</w:delText>
        </w:r>
      </w:del>
      <w:r>
        <w:fldChar w:fldCharType="end"/>
      </w:r>
      <w:r>
        <w:t xml:space="preserve">. Hvor der er blevet skrevet ”ban” og autofuldførelse hjælper med at fortælle at banan ligger i Pristjek220. Hvis man prøver at skrive et produkt der ikke findes i forretningen, bliver brugeren informeret om det. </w:t>
      </w:r>
    </w:p>
    <w:p w14:paraId="6F933B1E" w14:textId="77777777" w:rsidR="006F1B03" w:rsidRDefault="00CA5A9A">
      <w:bookmarkStart w:id="182" w:name="_GoBack"/>
      <w:bookmarkEnd w:id="182"/>
    </w:p>
    <w:sectPr w:rsidR="006F1B0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ristian Winkel" w:date="2016-05-18T13:22:00Z" w:initials="CW">
    <w:p w14:paraId="0664A291" w14:textId="77777777" w:rsidR="00DB1B7F" w:rsidRDefault="00DB1B7F">
      <w:pPr>
        <w:pStyle w:val="Kommentartekst"/>
      </w:pPr>
      <w:r>
        <w:rPr>
          <w:rStyle w:val="Kommentarhenvisning"/>
        </w:rPr>
        <w:annotationRef/>
      </w:r>
      <w:proofErr w:type="spellStart"/>
      <w:r>
        <w:t>Omskerevet</w:t>
      </w:r>
      <w:proofErr w:type="spellEnd"/>
      <w:r>
        <w:t>. Kunne ikke lide at vi omtalte de to applikationer som ’’de’’</w:t>
      </w:r>
    </w:p>
  </w:comment>
  <w:comment w:id="14" w:author="Christian Winkel" w:date="2016-05-18T13:25:00Z" w:initials="CW">
    <w:p w14:paraId="5DBD59C2" w14:textId="77777777" w:rsidR="00DB1B7F" w:rsidRDefault="00DB1B7F">
      <w:pPr>
        <w:pStyle w:val="Kommentartekst"/>
      </w:pPr>
      <w:r>
        <w:rPr>
          <w:rStyle w:val="Kommentarhenvisning"/>
        </w:rPr>
        <w:annotationRef/>
      </w:r>
      <w:r>
        <w:t xml:space="preserve">Den første…? Vi skriver ikke rigtigt andre </w:t>
      </w:r>
      <w:r>
        <w:sym w:font="Wingdings" w:char="F04A"/>
      </w:r>
    </w:p>
  </w:comment>
  <w:comment w:id="25" w:author="Christian Winkel" w:date="2016-05-18T13:33:00Z" w:initials="CW">
    <w:p w14:paraId="44295373" w14:textId="77777777" w:rsidR="00CA2CA1" w:rsidRDefault="00CA2CA1">
      <w:pPr>
        <w:pStyle w:val="Kommentartekst"/>
      </w:pPr>
      <w:r>
        <w:rPr>
          <w:rStyle w:val="Kommentarhenvisning"/>
        </w:rPr>
        <w:annotationRef/>
      </w:r>
      <w:r>
        <w:t xml:space="preserve">En bruger er ikke en ting </w:t>
      </w:r>
      <w:r>
        <w:sym w:font="Wingdings" w:char="F04A"/>
      </w:r>
    </w:p>
  </w:comment>
  <w:comment w:id="43" w:author="Christian Winkel" w:date="2016-05-18T13:38:00Z" w:initials="CW">
    <w:p w14:paraId="007332CE" w14:textId="77777777" w:rsidR="00CA2CA1" w:rsidRDefault="00CA2CA1">
      <w:pPr>
        <w:pStyle w:val="Kommentartekst"/>
      </w:pPr>
      <w:r>
        <w:rPr>
          <w:rStyle w:val="Kommentarhenvisning"/>
        </w:rPr>
        <w:annotationRef/>
      </w:r>
      <w:r>
        <w:t xml:space="preserve">Fjernet </w:t>
      </w:r>
      <w:proofErr w:type="spellStart"/>
      <w:r>
        <w:t>fucked</w:t>
      </w:r>
      <w:proofErr w:type="spellEnd"/>
      <w:r>
        <w:t xml:space="preserve"> up reference :P </w:t>
      </w:r>
    </w:p>
    <w:p w14:paraId="5E70BC03" w14:textId="77777777" w:rsidR="00CA2CA1" w:rsidRDefault="00CA2CA1">
      <w:pPr>
        <w:pStyle w:val="Kommentartekst"/>
      </w:pPr>
      <w:r>
        <w:t>Derudover mangler der noget tekst her, er ikke helt sikker på hvad der skulle stå. Det forsvandt nok da referencen gik i lort.</w:t>
      </w:r>
    </w:p>
  </w:comment>
  <w:comment w:id="92" w:author="Christian Winkel" w:date="2016-05-18T13:48:00Z" w:initials="CW">
    <w:p w14:paraId="25E99B41" w14:textId="77777777" w:rsidR="00DD25A8" w:rsidRDefault="00DD25A8">
      <w:pPr>
        <w:pStyle w:val="Kommentartekst"/>
      </w:pPr>
      <w:r>
        <w:rPr>
          <w:rStyle w:val="Kommentarhenvisning"/>
        </w:rPr>
        <w:annotationRef/>
      </w:r>
      <w:r>
        <w:t>Mangler 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64A291" w15:done="0"/>
  <w15:commentEx w15:paraId="5DBD59C2" w15:done="0"/>
  <w15:commentEx w15:paraId="44295373" w15:done="0"/>
  <w15:commentEx w15:paraId="5E70BC03" w15:done="0"/>
  <w15:commentEx w15:paraId="25E99B4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3C38B9"/>
    <w:multiLevelType w:val="multilevel"/>
    <w:tmpl w:val="0809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ian Winkel">
    <w15:presenceInfo w15:providerId="Windows Live" w15:userId="b99337badf0544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B7F"/>
    <w:rsid w:val="009A4CE3"/>
    <w:rsid w:val="00CA2CA1"/>
    <w:rsid w:val="00CA5A9A"/>
    <w:rsid w:val="00DB1B7F"/>
    <w:rsid w:val="00DB4558"/>
    <w:rsid w:val="00DD25A8"/>
    <w:rsid w:val="00F32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D2842"/>
  <w15:chartTrackingRefBased/>
  <w15:docId w15:val="{F20DF706-4412-4EB4-A496-C9CC895E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B7F"/>
    <w:pPr>
      <w:spacing w:after="200" w:line="276" w:lineRule="auto"/>
      <w:jc w:val="both"/>
    </w:pPr>
    <w:rPr>
      <w:rFonts w:eastAsiaTheme="minorEastAsia"/>
      <w:sz w:val="20"/>
      <w:szCs w:val="20"/>
      <w:lang w:val="da-DK"/>
    </w:rPr>
  </w:style>
  <w:style w:type="paragraph" w:styleId="Overskrift1">
    <w:name w:val="heading 1"/>
    <w:basedOn w:val="Normal"/>
    <w:next w:val="Normal"/>
    <w:link w:val="Overskrift1Tegn"/>
    <w:uiPriority w:val="9"/>
    <w:qFormat/>
    <w:rsid w:val="00DB1B7F"/>
    <w:pPr>
      <w:numPr>
        <w:numId w:val="1"/>
      </w:numPr>
      <w:spacing w:before="300" w:after="40"/>
      <w:jc w:val="left"/>
      <w:outlineLvl w:val="0"/>
    </w:pPr>
    <w:rPr>
      <w:smallCaps/>
      <w:spacing w:val="5"/>
      <w:sz w:val="32"/>
      <w:szCs w:val="32"/>
    </w:rPr>
  </w:style>
  <w:style w:type="paragraph" w:styleId="Overskrift2">
    <w:name w:val="heading 2"/>
    <w:basedOn w:val="Normal"/>
    <w:next w:val="Normal"/>
    <w:link w:val="Overskrift2Tegn"/>
    <w:uiPriority w:val="9"/>
    <w:unhideWhenUsed/>
    <w:qFormat/>
    <w:rsid w:val="00DB1B7F"/>
    <w:pPr>
      <w:numPr>
        <w:ilvl w:val="1"/>
        <w:numId w:val="1"/>
      </w:numPr>
      <w:spacing w:before="240" w:after="80"/>
      <w:jc w:val="left"/>
      <w:outlineLvl w:val="1"/>
    </w:pPr>
    <w:rPr>
      <w:smallCaps/>
      <w:spacing w:val="5"/>
      <w:sz w:val="28"/>
      <w:szCs w:val="28"/>
    </w:rPr>
  </w:style>
  <w:style w:type="paragraph" w:styleId="Overskrift3">
    <w:name w:val="heading 3"/>
    <w:basedOn w:val="Normal"/>
    <w:next w:val="Normal"/>
    <w:link w:val="Overskrift3Tegn"/>
    <w:uiPriority w:val="9"/>
    <w:unhideWhenUsed/>
    <w:qFormat/>
    <w:rsid w:val="00DB1B7F"/>
    <w:pPr>
      <w:numPr>
        <w:ilvl w:val="2"/>
        <w:numId w:val="1"/>
      </w:numPr>
      <w:spacing w:after="0"/>
      <w:jc w:val="left"/>
      <w:outlineLvl w:val="2"/>
    </w:pPr>
    <w:rPr>
      <w:smallCaps/>
      <w:spacing w:val="5"/>
      <w:sz w:val="24"/>
      <w:szCs w:val="24"/>
    </w:rPr>
  </w:style>
  <w:style w:type="paragraph" w:styleId="Overskrift4">
    <w:name w:val="heading 4"/>
    <w:basedOn w:val="Normal"/>
    <w:next w:val="Normal"/>
    <w:link w:val="Overskrift4Tegn"/>
    <w:uiPriority w:val="9"/>
    <w:unhideWhenUsed/>
    <w:qFormat/>
    <w:rsid w:val="00DB1B7F"/>
    <w:pPr>
      <w:numPr>
        <w:ilvl w:val="3"/>
        <w:numId w:val="1"/>
      </w:numPr>
      <w:spacing w:before="240" w:after="0"/>
      <w:jc w:val="left"/>
      <w:outlineLvl w:val="3"/>
    </w:pPr>
    <w:rPr>
      <w:smallCaps/>
      <w:spacing w:val="10"/>
      <w:sz w:val="22"/>
      <w:szCs w:val="22"/>
    </w:rPr>
  </w:style>
  <w:style w:type="paragraph" w:styleId="Overskrift5">
    <w:name w:val="heading 5"/>
    <w:basedOn w:val="Normal"/>
    <w:next w:val="Normal"/>
    <w:link w:val="Overskrift5Tegn"/>
    <w:uiPriority w:val="9"/>
    <w:semiHidden/>
    <w:unhideWhenUsed/>
    <w:qFormat/>
    <w:rsid w:val="00DB1B7F"/>
    <w:pPr>
      <w:numPr>
        <w:ilvl w:val="4"/>
        <w:numId w:val="1"/>
      </w:numPr>
      <w:spacing w:before="200" w:after="0"/>
      <w:jc w:val="left"/>
      <w:outlineLvl w:val="4"/>
    </w:pPr>
    <w:rPr>
      <w:smallCaps/>
      <w:color w:val="C45911" w:themeColor="accent2" w:themeShade="BF"/>
      <w:spacing w:val="10"/>
      <w:sz w:val="22"/>
      <w:szCs w:val="26"/>
    </w:rPr>
  </w:style>
  <w:style w:type="paragraph" w:styleId="Overskrift6">
    <w:name w:val="heading 6"/>
    <w:basedOn w:val="Normal"/>
    <w:next w:val="Normal"/>
    <w:link w:val="Overskrift6Tegn"/>
    <w:uiPriority w:val="9"/>
    <w:semiHidden/>
    <w:unhideWhenUsed/>
    <w:qFormat/>
    <w:rsid w:val="00DB1B7F"/>
    <w:pPr>
      <w:numPr>
        <w:ilvl w:val="5"/>
        <w:numId w:val="1"/>
      </w:numPr>
      <w:spacing w:after="0"/>
      <w:jc w:val="left"/>
      <w:outlineLvl w:val="5"/>
    </w:pPr>
    <w:rPr>
      <w:smallCaps/>
      <w:color w:val="ED7D31" w:themeColor="accent2"/>
      <w:spacing w:val="5"/>
      <w:sz w:val="22"/>
    </w:rPr>
  </w:style>
  <w:style w:type="paragraph" w:styleId="Overskrift7">
    <w:name w:val="heading 7"/>
    <w:basedOn w:val="Normal"/>
    <w:next w:val="Normal"/>
    <w:link w:val="Overskrift7Tegn"/>
    <w:uiPriority w:val="9"/>
    <w:semiHidden/>
    <w:unhideWhenUsed/>
    <w:qFormat/>
    <w:rsid w:val="00DB1B7F"/>
    <w:pPr>
      <w:numPr>
        <w:ilvl w:val="6"/>
        <w:numId w:val="1"/>
      </w:numPr>
      <w:spacing w:after="0"/>
      <w:jc w:val="left"/>
      <w:outlineLvl w:val="6"/>
    </w:pPr>
    <w:rPr>
      <w:b/>
      <w:smallCaps/>
      <w:color w:val="ED7D31" w:themeColor="accent2"/>
      <w:spacing w:val="10"/>
    </w:rPr>
  </w:style>
  <w:style w:type="paragraph" w:styleId="Overskrift8">
    <w:name w:val="heading 8"/>
    <w:basedOn w:val="Normal"/>
    <w:next w:val="Normal"/>
    <w:link w:val="Overskrift8Tegn"/>
    <w:uiPriority w:val="9"/>
    <w:semiHidden/>
    <w:unhideWhenUsed/>
    <w:qFormat/>
    <w:rsid w:val="00DB1B7F"/>
    <w:pPr>
      <w:numPr>
        <w:ilvl w:val="7"/>
        <w:numId w:val="1"/>
      </w:numPr>
      <w:spacing w:after="0"/>
      <w:jc w:val="left"/>
      <w:outlineLvl w:val="7"/>
    </w:pPr>
    <w:rPr>
      <w:b/>
      <w:i/>
      <w:smallCaps/>
      <w:color w:val="C45911" w:themeColor="accent2" w:themeShade="BF"/>
    </w:rPr>
  </w:style>
  <w:style w:type="paragraph" w:styleId="Overskrift9">
    <w:name w:val="heading 9"/>
    <w:basedOn w:val="Normal"/>
    <w:next w:val="Normal"/>
    <w:link w:val="Overskrift9Tegn"/>
    <w:uiPriority w:val="9"/>
    <w:semiHidden/>
    <w:unhideWhenUsed/>
    <w:qFormat/>
    <w:rsid w:val="00DB1B7F"/>
    <w:pPr>
      <w:numPr>
        <w:ilvl w:val="8"/>
        <w:numId w:val="1"/>
      </w:numPr>
      <w:spacing w:after="0"/>
      <w:jc w:val="left"/>
      <w:outlineLvl w:val="8"/>
    </w:pPr>
    <w:rPr>
      <w:b/>
      <w:i/>
      <w:smallCaps/>
      <w:color w:val="823B0B" w:themeColor="accent2"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B1B7F"/>
    <w:rPr>
      <w:rFonts w:eastAsiaTheme="minorEastAsia"/>
      <w:smallCaps/>
      <w:spacing w:val="5"/>
      <w:sz w:val="32"/>
      <w:szCs w:val="32"/>
      <w:lang w:val="da-DK"/>
    </w:rPr>
  </w:style>
  <w:style w:type="character" w:customStyle="1" w:styleId="Overskrift2Tegn">
    <w:name w:val="Overskrift 2 Tegn"/>
    <w:basedOn w:val="Standardskrifttypeiafsnit"/>
    <w:link w:val="Overskrift2"/>
    <w:uiPriority w:val="9"/>
    <w:rsid w:val="00DB1B7F"/>
    <w:rPr>
      <w:rFonts w:eastAsiaTheme="minorEastAsia"/>
      <w:smallCaps/>
      <w:spacing w:val="5"/>
      <w:sz w:val="28"/>
      <w:szCs w:val="28"/>
      <w:lang w:val="da-DK"/>
    </w:rPr>
  </w:style>
  <w:style w:type="character" w:customStyle="1" w:styleId="Overskrift3Tegn">
    <w:name w:val="Overskrift 3 Tegn"/>
    <w:basedOn w:val="Standardskrifttypeiafsnit"/>
    <w:link w:val="Overskrift3"/>
    <w:uiPriority w:val="9"/>
    <w:rsid w:val="00DB1B7F"/>
    <w:rPr>
      <w:rFonts w:eastAsiaTheme="minorEastAsia"/>
      <w:smallCaps/>
      <w:spacing w:val="5"/>
      <w:sz w:val="24"/>
      <w:szCs w:val="24"/>
      <w:lang w:val="da-DK"/>
    </w:rPr>
  </w:style>
  <w:style w:type="character" w:customStyle="1" w:styleId="Overskrift4Tegn">
    <w:name w:val="Overskrift 4 Tegn"/>
    <w:basedOn w:val="Standardskrifttypeiafsnit"/>
    <w:link w:val="Overskrift4"/>
    <w:uiPriority w:val="9"/>
    <w:rsid w:val="00DB1B7F"/>
    <w:rPr>
      <w:rFonts w:eastAsiaTheme="minorEastAsia"/>
      <w:smallCaps/>
      <w:spacing w:val="10"/>
      <w:lang w:val="da-DK"/>
    </w:rPr>
  </w:style>
  <w:style w:type="character" w:customStyle="1" w:styleId="Overskrift5Tegn">
    <w:name w:val="Overskrift 5 Tegn"/>
    <w:basedOn w:val="Standardskrifttypeiafsnit"/>
    <w:link w:val="Overskrift5"/>
    <w:uiPriority w:val="9"/>
    <w:semiHidden/>
    <w:rsid w:val="00DB1B7F"/>
    <w:rPr>
      <w:rFonts w:eastAsiaTheme="minorEastAsia"/>
      <w:smallCaps/>
      <w:color w:val="C45911" w:themeColor="accent2" w:themeShade="BF"/>
      <w:spacing w:val="10"/>
      <w:szCs w:val="26"/>
      <w:lang w:val="da-DK"/>
    </w:rPr>
  </w:style>
  <w:style w:type="character" w:customStyle="1" w:styleId="Overskrift6Tegn">
    <w:name w:val="Overskrift 6 Tegn"/>
    <w:basedOn w:val="Standardskrifttypeiafsnit"/>
    <w:link w:val="Overskrift6"/>
    <w:uiPriority w:val="9"/>
    <w:semiHidden/>
    <w:rsid w:val="00DB1B7F"/>
    <w:rPr>
      <w:rFonts w:eastAsiaTheme="minorEastAsia"/>
      <w:smallCaps/>
      <w:color w:val="ED7D31" w:themeColor="accent2"/>
      <w:spacing w:val="5"/>
      <w:szCs w:val="20"/>
      <w:lang w:val="da-DK"/>
    </w:rPr>
  </w:style>
  <w:style w:type="character" w:customStyle="1" w:styleId="Overskrift7Tegn">
    <w:name w:val="Overskrift 7 Tegn"/>
    <w:basedOn w:val="Standardskrifttypeiafsnit"/>
    <w:link w:val="Overskrift7"/>
    <w:uiPriority w:val="9"/>
    <w:semiHidden/>
    <w:rsid w:val="00DB1B7F"/>
    <w:rPr>
      <w:rFonts w:eastAsiaTheme="minorEastAsia"/>
      <w:b/>
      <w:smallCaps/>
      <w:color w:val="ED7D31" w:themeColor="accent2"/>
      <w:spacing w:val="10"/>
      <w:sz w:val="20"/>
      <w:szCs w:val="20"/>
      <w:lang w:val="da-DK"/>
    </w:rPr>
  </w:style>
  <w:style w:type="character" w:customStyle="1" w:styleId="Overskrift8Tegn">
    <w:name w:val="Overskrift 8 Tegn"/>
    <w:basedOn w:val="Standardskrifttypeiafsnit"/>
    <w:link w:val="Overskrift8"/>
    <w:uiPriority w:val="9"/>
    <w:semiHidden/>
    <w:rsid w:val="00DB1B7F"/>
    <w:rPr>
      <w:rFonts w:eastAsiaTheme="minorEastAsia"/>
      <w:b/>
      <w:i/>
      <w:smallCaps/>
      <w:color w:val="C45911" w:themeColor="accent2" w:themeShade="BF"/>
      <w:sz w:val="20"/>
      <w:szCs w:val="20"/>
      <w:lang w:val="da-DK"/>
    </w:rPr>
  </w:style>
  <w:style w:type="character" w:customStyle="1" w:styleId="Overskrift9Tegn">
    <w:name w:val="Overskrift 9 Tegn"/>
    <w:basedOn w:val="Standardskrifttypeiafsnit"/>
    <w:link w:val="Overskrift9"/>
    <w:uiPriority w:val="9"/>
    <w:semiHidden/>
    <w:rsid w:val="00DB1B7F"/>
    <w:rPr>
      <w:rFonts w:eastAsiaTheme="minorEastAsia"/>
      <w:b/>
      <w:i/>
      <w:smallCaps/>
      <w:color w:val="823B0B" w:themeColor="accent2" w:themeShade="7F"/>
      <w:sz w:val="20"/>
      <w:szCs w:val="20"/>
      <w:lang w:val="da-DK"/>
    </w:rPr>
  </w:style>
  <w:style w:type="paragraph" w:styleId="Billedtekst">
    <w:name w:val="caption"/>
    <w:basedOn w:val="Normal"/>
    <w:next w:val="Normal"/>
    <w:uiPriority w:val="35"/>
    <w:unhideWhenUsed/>
    <w:qFormat/>
    <w:rsid w:val="00DB1B7F"/>
    <w:rPr>
      <w:b/>
      <w:bCs/>
      <w:caps/>
      <w:sz w:val="16"/>
      <w:szCs w:val="18"/>
    </w:rPr>
  </w:style>
  <w:style w:type="character" w:styleId="Kommentarhenvisning">
    <w:name w:val="annotation reference"/>
    <w:basedOn w:val="Standardskrifttypeiafsnit"/>
    <w:uiPriority w:val="99"/>
    <w:semiHidden/>
    <w:unhideWhenUsed/>
    <w:rsid w:val="00DB1B7F"/>
    <w:rPr>
      <w:sz w:val="16"/>
      <w:szCs w:val="16"/>
    </w:rPr>
  </w:style>
  <w:style w:type="paragraph" w:styleId="Kommentartekst">
    <w:name w:val="annotation text"/>
    <w:basedOn w:val="Normal"/>
    <w:link w:val="KommentartekstTegn"/>
    <w:uiPriority w:val="99"/>
    <w:semiHidden/>
    <w:unhideWhenUsed/>
    <w:rsid w:val="00DB1B7F"/>
    <w:pPr>
      <w:spacing w:line="240" w:lineRule="auto"/>
    </w:pPr>
  </w:style>
  <w:style w:type="character" w:customStyle="1" w:styleId="KommentartekstTegn">
    <w:name w:val="Kommentartekst Tegn"/>
    <w:basedOn w:val="Standardskrifttypeiafsnit"/>
    <w:link w:val="Kommentartekst"/>
    <w:uiPriority w:val="99"/>
    <w:semiHidden/>
    <w:rsid w:val="00DB1B7F"/>
    <w:rPr>
      <w:rFonts w:eastAsiaTheme="minorEastAsia"/>
      <w:sz w:val="20"/>
      <w:szCs w:val="20"/>
      <w:lang w:val="da-DK"/>
    </w:rPr>
  </w:style>
  <w:style w:type="paragraph" w:styleId="Kommentaremne">
    <w:name w:val="annotation subject"/>
    <w:basedOn w:val="Kommentartekst"/>
    <w:next w:val="Kommentartekst"/>
    <w:link w:val="KommentaremneTegn"/>
    <w:uiPriority w:val="99"/>
    <w:semiHidden/>
    <w:unhideWhenUsed/>
    <w:rsid w:val="00DB1B7F"/>
    <w:rPr>
      <w:b/>
      <w:bCs/>
    </w:rPr>
  </w:style>
  <w:style w:type="character" w:customStyle="1" w:styleId="KommentaremneTegn">
    <w:name w:val="Kommentaremne Tegn"/>
    <w:basedOn w:val="KommentartekstTegn"/>
    <w:link w:val="Kommentaremne"/>
    <w:uiPriority w:val="99"/>
    <w:semiHidden/>
    <w:rsid w:val="00DB1B7F"/>
    <w:rPr>
      <w:rFonts w:eastAsiaTheme="minorEastAsia"/>
      <w:b/>
      <w:bCs/>
      <w:sz w:val="20"/>
      <w:szCs w:val="20"/>
      <w:lang w:val="da-DK"/>
    </w:rPr>
  </w:style>
  <w:style w:type="paragraph" w:styleId="Markeringsbobletekst">
    <w:name w:val="Balloon Text"/>
    <w:basedOn w:val="Normal"/>
    <w:link w:val="MarkeringsbobletekstTegn"/>
    <w:uiPriority w:val="99"/>
    <w:semiHidden/>
    <w:unhideWhenUsed/>
    <w:rsid w:val="00DB1B7F"/>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DB1B7F"/>
    <w:rPr>
      <w:rFonts w:ascii="Segoe UI" w:eastAsiaTheme="minorEastAsia" w:hAnsi="Segoe UI" w:cs="Segoe UI"/>
      <w:sz w:val="18"/>
      <w:szCs w:val="18"/>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90FEF-E751-440F-BFEB-E76BF9196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920</Words>
  <Characters>5246</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Winkel</dc:creator>
  <cp:keywords/>
  <dc:description/>
  <cp:lastModifiedBy>Christian Winkel</cp:lastModifiedBy>
  <cp:revision>1</cp:revision>
  <dcterms:created xsi:type="dcterms:W3CDTF">2016-05-18T11:19:00Z</dcterms:created>
  <dcterms:modified xsi:type="dcterms:W3CDTF">2016-05-18T11:53:00Z</dcterms:modified>
</cp:coreProperties>
</file>