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5EE37" w14:textId="4C39F410" w:rsidR="008C422F" w:rsidRPr="00DE1F12" w:rsidRDefault="00DE1F12">
      <w:r w:rsidRPr="00DE1F12">
        <w:t>MVVM</w:t>
      </w:r>
      <w:r w:rsidR="008D39C6">
        <w:t xml:space="preserve"> (PH)</w:t>
      </w:r>
    </w:p>
    <w:p w14:paraId="2240855B" w14:textId="6572817C" w:rsidR="00DE1F12" w:rsidRDefault="008D39C6">
      <w:r w:rsidRPr="00FD114D">
        <w:t xml:space="preserve">Til design af </w:t>
      </w:r>
      <w:proofErr w:type="spellStart"/>
      <w:r w:rsidRPr="00FD114D">
        <w:t>GUI’en</w:t>
      </w:r>
      <w:proofErr w:type="spellEnd"/>
      <w:r w:rsidRPr="00FD114D">
        <w:t xml:space="preserve"> dukkede et problem op </w:t>
      </w:r>
      <w:r>
        <w:t>i</w:t>
      </w:r>
      <w:r w:rsidRPr="00FD114D">
        <w:t xml:space="preserve"> form af </w:t>
      </w:r>
      <w:r>
        <w:t xml:space="preserve">det er svært at teste den, og derfor kan koden ikke verificeres. Men der findes en løsning, i form af et </w:t>
      </w:r>
      <w:r w:rsidR="00DE1F12">
        <w:t>MVVM</w:t>
      </w:r>
      <w:r w:rsidR="00DE1F12">
        <w:rPr>
          <w:rStyle w:val="FootnoteReference"/>
        </w:rPr>
        <w:footnoteReference w:id="1"/>
      </w:r>
      <w:r w:rsidR="00DE1F12">
        <w:t xml:space="preserve"> pattern</w:t>
      </w:r>
      <w:r w:rsidR="00D33190">
        <w:t xml:space="preserve">. </w:t>
      </w:r>
    </w:p>
    <w:p w14:paraId="5B31E581" w14:textId="1A075D4D" w:rsidR="00536DEA" w:rsidRDefault="008D39C6">
      <w:r>
        <w:t>Ved brug af MVVM bliver b</w:t>
      </w:r>
      <w:r w:rsidR="00D33190">
        <w:t xml:space="preserve">indingen mellem </w:t>
      </w:r>
      <w:proofErr w:type="spellStart"/>
      <w:r w:rsidR="00D33190">
        <w:t>GUI’en</w:t>
      </w:r>
      <w:proofErr w:type="spellEnd"/>
      <w:r w:rsidR="00D33190">
        <w:t xml:space="preserve"> og </w:t>
      </w:r>
      <w:proofErr w:type="spellStart"/>
      <w:r w:rsidR="00D33190">
        <w:t>buisness</w:t>
      </w:r>
      <w:proofErr w:type="spellEnd"/>
      <w:r w:rsidR="00D33190">
        <w:t xml:space="preserve"> logikken</w:t>
      </w:r>
      <w:r>
        <w:t>,</w:t>
      </w:r>
      <w:r w:rsidR="00D33190">
        <w:t xml:space="preserve"> løsne</w:t>
      </w:r>
      <w:r>
        <w:t>t</w:t>
      </w:r>
      <w:r w:rsidR="00D33190">
        <w:t xml:space="preserve"> idet at viewet primært er defineret i XAML filen, med e</w:t>
      </w:r>
      <w:ins w:id="0" w:author="Anders Meidahl" w:date="2016-05-16T14:44:00Z">
        <w:r w:rsidR="00106B29">
          <w:t>n</w:t>
        </w:r>
      </w:ins>
      <w:del w:id="1" w:author="Anders Meidahl" w:date="2016-05-16T14:44:00Z">
        <w:r w:rsidR="00D33190" w:rsidDel="00106B29">
          <w:delText>t</w:delText>
        </w:r>
      </w:del>
      <w:r w:rsidR="00D33190">
        <w:t xml:space="preserve"> begrænset </w:t>
      </w:r>
      <w:proofErr w:type="spellStart"/>
      <w:r w:rsidR="00D33190">
        <w:t>code-behind</w:t>
      </w:r>
      <w:proofErr w:type="spellEnd"/>
      <w:del w:id="2" w:author="Anders Meidahl" w:date="2016-05-16T14:43:00Z">
        <w:r w:rsidR="00D33190" w:rsidDel="00106B29">
          <w:delText>, som ikke indeholder noget buisness logik</w:delText>
        </w:r>
      </w:del>
      <w:r w:rsidR="00D33190">
        <w:t xml:space="preserve">. </w:t>
      </w:r>
      <w:r w:rsidR="004A51FA">
        <w:t xml:space="preserve">Ved at binde en </w:t>
      </w:r>
      <w:proofErr w:type="spellStart"/>
      <w:r w:rsidR="004A51FA">
        <w:t>ICommand</w:t>
      </w:r>
      <w:proofErr w:type="spellEnd"/>
      <w:r w:rsidR="004A51FA">
        <w:t xml:space="preserve"> til view modellen, kan der kaldes funktioner fra viewet nede i view modellen</w:t>
      </w:r>
      <w:ins w:id="3" w:author="Anders Meidahl" w:date="2016-05-16T14:46:00Z">
        <w:r w:rsidR="00106B29">
          <w:t xml:space="preserve"> og ved databindings kan der deles data</w:t>
        </w:r>
      </w:ins>
      <w:r w:rsidR="004A51FA">
        <w:t xml:space="preserve">. </w:t>
      </w:r>
      <w:r w:rsidR="00684AB5">
        <w:t xml:space="preserve">Derudover kan der oprettes events i </w:t>
      </w:r>
      <w:proofErr w:type="spellStart"/>
      <w:r w:rsidR="00684AB5">
        <w:t>GUI’</w:t>
      </w:r>
      <w:r w:rsidR="00EE4D99">
        <w:t>en</w:t>
      </w:r>
      <w:proofErr w:type="spellEnd"/>
      <w:r w:rsidR="00EE4D99">
        <w:t xml:space="preserve">, som er bindet til et objekt, og lytter efter en </w:t>
      </w:r>
      <w:proofErr w:type="spellStart"/>
      <w:r w:rsidR="00EE4D99">
        <w:t>trigger</w:t>
      </w:r>
      <w:proofErr w:type="spellEnd"/>
      <w:r w:rsidR="00EE4D99">
        <w:t xml:space="preserve"> i view modellen. </w:t>
      </w:r>
    </w:p>
    <w:p w14:paraId="4278E581" w14:textId="77777777" w:rsidR="00536DEA" w:rsidRDefault="00536DEA" w:rsidP="00536DEA">
      <w:pPr>
        <w:keepNext/>
      </w:pPr>
      <w:r>
        <w:rPr>
          <w:noProof/>
          <w:lang w:eastAsia="da-DK"/>
        </w:rPr>
        <w:drawing>
          <wp:inline distT="0" distB="0" distL="0" distR="0" wp14:anchorId="30C9D10C" wp14:editId="6551B74C">
            <wp:extent cx="3870960" cy="2659380"/>
            <wp:effectExtent l="0" t="0" r="0" b="7620"/>
            <wp:docPr id="1" name="Billede 1" descr="Hh848246.1AFE20BAB0052F5AB0FC400BF3B6F3F7(en-us,PandP.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h848246.1AFE20BAB0052F5AB0FC400BF3B6F3F7(en-us,PandP.1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93A83" w14:textId="07B9724B" w:rsidR="00536DEA" w:rsidRDefault="00536DEA" w:rsidP="00536DEA">
      <w:pPr>
        <w:pStyle w:val="Caption"/>
      </w:pPr>
      <w:r>
        <w:t xml:space="preserve">Figur </w:t>
      </w:r>
      <w:r w:rsidR="00777855">
        <w:fldChar w:fldCharType="begin"/>
      </w:r>
      <w:r w:rsidR="00777855">
        <w:instrText xml:space="preserve"> SEQ Figur \* ARABIC </w:instrText>
      </w:r>
      <w:r w:rsidR="00777855">
        <w:fldChar w:fldCharType="separate"/>
      </w:r>
      <w:r>
        <w:rPr>
          <w:noProof/>
        </w:rPr>
        <w:t>1</w:t>
      </w:r>
      <w:r w:rsidR="00777855">
        <w:rPr>
          <w:noProof/>
        </w:rPr>
        <w:fldChar w:fldCharType="end"/>
      </w:r>
      <w:r>
        <w:t xml:space="preserve"> - MVVM model</w:t>
      </w:r>
      <w:r w:rsidR="00646E29">
        <w:rPr>
          <w:rStyle w:val="FootnoteReference"/>
        </w:rPr>
        <w:footnoteReference w:id="2"/>
      </w:r>
    </w:p>
    <w:p w14:paraId="2048B194" w14:textId="06B48A3B" w:rsidR="00D33190" w:rsidRDefault="00EE4D99">
      <w:r>
        <w:t>For eksempel, i</w:t>
      </w:r>
      <w:r w:rsidR="00121871">
        <w:t xml:space="preserve"> Pristjek220 kan en forretnings</w:t>
      </w:r>
      <w:r>
        <w:t>manager tilføje en ny vare til sin forretning. Når varens navn, samt pris, er indtastet og der bliver klikket på ’Tilføj vare’, tager vie</w:t>
      </w:r>
      <w:r w:rsidR="00121871">
        <w:t xml:space="preserve">w modellen </w:t>
      </w:r>
      <w:r>
        <w:t xml:space="preserve">navnet og prisen og forsøger at sende dette videre til modellen. Hvis dette er succesfuldt (varen kunne jo allerede eksistere i databasen), bliver varen gemt i databasen og en bekræftelses tekst bliver </w:t>
      </w:r>
      <w:del w:id="4" w:author="Anders Meidahl" w:date="2016-05-16T14:48:00Z">
        <w:r w:rsidDel="00106B29">
          <w:delText>oprettet</w:delText>
        </w:r>
      </w:del>
      <w:ins w:id="5" w:author="Anders Meidahl" w:date="2016-05-16T14:48:00Z">
        <w:r w:rsidR="00106B29">
          <w:t>sat</w:t>
        </w:r>
      </w:ins>
      <w:r>
        <w:t xml:space="preserve">, som et label i </w:t>
      </w:r>
      <w:proofErr w:type="spellStart"/>
      <w:r>
        <w:t>GUI’en</w:t>
      </w:r>
      <w:proofErr w:type="spellEnd"/>
      <w:r>
        <w:t xml:space="preserve"> er bindet til</w:t>
      </w:r>
      <w:r w:rsidR="00121871">
        <w:t>, og derved kan forretnings</w:t>
      </w:r>
      <w:r w:rsidR="00DD1A57">
        <w:t>manageren se at hans vare tilføjelse var en succes.</w:t>
      </w:r>
    </w:p>
    <w:p w14:paraId="1FD1331D" w14:textId="039CCA3B" w:rsidR="004A51FA" w:rsidRDefault="004A51FA">
      <w:r>
        <w:t xml:space="preserve">Fordi </w:t>
      </w:r>
      <w:proofErr w:type="spellStart"/>
      <w:r>
        <w:t>buisness</w:t>
      </w:r>
      <w:proofErr w:type="spellEnd"/>
      <w:r>
        <w:t xml:space="preserve"> logikken </w:t>
      </w:r>
      <w:r w:rsidR="00DD1A57">
        <w:t xml:space="preserve">helt </w:t>
      </w:r>
      <w:r>
        <w:t xml:space="preserve">fjernes fra </w:t>
      </w:r>
      <w:proofErr w:type="spellStart"/>
      <w:r>
        <w:t>code-behind</w:t>
      </w:r>
      <w:proofErr w:type="spellEnd"/>
      <w:r>
        <w:t xml:space="preserve">, bliver den uafhængig af selve </w:t>
      </w:r>
      <w:proofErr w:type="spellStart"/>
      <w:r>
        <w:t>GUI’en</w:t>
      </w:r>
      <w:proofErr w:type="spellEnd"/>
      <w:r>
        <w:t xml:space="preserve"> og derved bliver det muligt at udføre Unit </w:t>
      </w:r>
      <w:proofErr w:type="spellStart"/>
      <w:r>
        <w:t>testing</w:t>
      </w:r>
      <w:proofErr w:type="spellEnd"/>
      <w:r>
        <w:t xml:space="preserve"> på koden.</w:t>
      </w:r>
      <w:r w:rsidR="00472006">
        <w:t xml:space="preserve"> Det er vigtigt at koden er testbar, fordi ellers kan der ikke garanteres at programmet fungere efter hensigten.</w:t>
      </w:r>
    </w:p>
    <w:p w14:paraId="76588472" w14:textId="3114E9A2" w:rsidR="00121871" w:rsidRPr="00DE1F12" w:rsidRDefault="004A51FA">
      <w:r>
        <w:t xml:space="preserve">En anden fordel ved MVVM er, at hvis </w:t>
      </w:r>
      <w:r w:rsidR="00DD1A57">
        <w:t>der i Pristjek220 ønskes at den genered</w:t>
      </w:r>
      <w:bookmarkStart w:id="6" w:name="_GoBack"/>
      <w:bookmarkEnd w:id="6"/>
      <w:r w:rsidR="00DD1A57">
        <w:t xml:space="preserve">e indkøbsliste skal vise prisen i Euro og i kroner, så er view modellen oplagt til dette. En view </w:t>
      </w:r>
      <w:proofErr w:type="spellStart"/>
      <w:r w:rsidR="00DD1A57">
        <w:t>model’s</w:t>
      </w:r>
      <w:proofErr w:type="spellEnd"/>
      <w:r w:rsidR="00DD1A57">
        <w:t xml:space="preserve"> primære opgave er at tage </w:t>
      </w:r>
      <w:proofErr w:type="spellStart"/>
      <w:r w:rsidR="00DD1A57">
        <w:t>dataen</w:t>
      </w:r>
      <w:proofErr w:type="spellEnd"/>
      <w:r w:rsidR="00DD1A57">
        <w:t xml:space="preserve"> fra modellen og formatere det således at det tilpasser </w:t>
      </w:r>
      <w:proofErr w:type="spellStart"/>
      <w:r w:rsidR="00DD1A57">
        <w:t>viewet’s</w:t>
      </w:r>
      <w:proofErr w:type="spellEnd"/>
      <w:r w:rsidR="00DD1A57">
        <w:t xml:space="preserve"> ønske. Så i stedet for at tilføje prisen i euro helt nede i databasen</w:t>
      </w:r>
      <w:r w:rsidR="00B37A6C">
        <w:t xml:space="preserve">, </w:t>
      </w:r>
      <w:commentRangeStart w:id="7"/>
      <w:r w:rsidR="00B37A6C">
        <w:t>bliver prisen bare konverteret til euro i view modellen og derfra bindet til endnu en kolonne i den generede indkøbsliste.</w:t>
      </w:r>
      <w:commentRangeEnd w:id="7"/>
      <w:r w:rsidR="00C150D5">
        <w:rPr>
          <w:rStyle w:val="CommentReference"/>
        </w:rPr>
        <w:commentReference w:id="7"/>
      </w:r>
    </w:p>
    <w:sectPr w:rsidR="00121871" w:rsidRPr="00DE1F1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Anders Meidahl" w:date="2016-05-16T14:56:00Z" w:initials="AM">
    <w:p w14:paraId="03FCCD96" w14:textId="732C96B8" w:rsidR="00C150D5" w:rsidRDefault="00C150D5">
      <w:pPr>
        <w:pStyle w:val="CommentText"/>
      </w:pPr>
      <w:r>
        <w:rPr>
          <w:rStyle w:val="CommentReference"/>
        </w:rPr>
        <w:annotationRef/>
      </w:r>
      <w:r>
        <w:t>Hvad mener du her, står euro, i samme kolonne eller i en anden, for det kan godt stå i samme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FCCD9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E5BB17" w14:textId="77777777" w:rsidR="00777855" w:rsidRDefault="00777855" w:rsidP="00DE1F12">
      <w:pPr>
        <w:spacing w:after="0" w:line="240" w:lineRule="auto"/>
      </w:pPr>
      <w:r>
        <w:separator/>
      </w:r>
    </w:p>
  </w:endnote>
  <w:endnote w:type="continuationSeparator" w:id="0">
    <w:p w14:paraId="13426802" w14:textId="77777777" w:rsidR="00777855" w:rsidRDefault="00777855" w:rsidP="00DE1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7F708B" w14:textId="77777777" w:rsidR="00777855" w:rsidRDefault="00777855" w:rsidP="00DE1F12">
      <w:pPr>
        <w:spacing w:after="0" w:line="240" w:lineRule="auto"/>
      </w:pPr>
      <w:r>
        <w:separator/>
      </w:r>
    </w:p>
  </w:footnote>
  <w:footnote w:type="continuationSeparator" w:id="0">
    <w:p w14:paraId="09E988F5" w14:textId="77777777" w:rsidR="00777855" w:rsidRDefault="00777855" w:rsidP="00DE1F12">
      <w:pPr>
        <w:spacing w:after="0" w:line="240" w:lineRule="auto"/>
      </w:pPr>
      <w:r>
        <w:continuationSeparator/>
      </w:r>
    </w:p>
  </w:footnote>
  <w:footnote w:id="1">
    <w:p w14:paraId="48AF6F0E" w14:textId="77777777" w:rsidR="00DE1F12" w:rsidRPr="00DE1F12" w:rsidRDefault="00DE1F1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DE1F12">
        <w:t>https://msdn.microsoft.com/en-us/library/hh848246.aspx?f=255&amp;MSPPError=-2147217396</w:t>
      </w:r>
    </w:p>
  </w:footnote>
  <w:footnote w:id="2">
    <w:p w14:paraId="706248E3" w14:textId="0C836356" w:rsidR="00646E29" w:rsidRPr="00646E29" w:rsidRDefault="00646E2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46E29">
        <w:rPr>
          <w:lang w:val="en-US"/>
        </w:rPr>
        <w:t xml:space="preserve"> https://msdn.microsoft.com/en-us/library/hh848246.aspx?f=255&amp;MSPPError=-2147217396</w:t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ers Meidahl">
    <w15:presenceInfo w15:providerId="Windows Live" w15:userId="8659d8fb926deb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5B9"/>
    <w:rsid w:val="0005133D"/>
    <w:rsid w:val="000C16E5"/>
    <w:rsid w:val="00106B29"/>
    <w:rsid w:val="00121871"/>
    <w:rsid w:val="00140C7F"/>
    <w:rsid w:val="002D42DF"/>
    <w:rsid w:val="00472006"/>
    <w:rsid w:val="004A51FA"/>
    <w:rsid w:val="00536DEA"/>
    <w:rsid w:val="00584510"/>
    <w:rsid w:val="00646E29"/>
    <w:rsid w:val="00684AB5"/>
    <w:rsid w:val="006B65B9"/>
    <w:rsid w:val="00777855"/>
    <w:rsid w:val="008C422F"/>
    <w:rsid w:val="008D39C6"/>
    <w:rsid w:val="00990264"/>
    <w:rsid w:val="00B37A6C"/>
    <w:rsid w:val="00C150D5"/>
    <w:rsid w:val="00D33190"/>
    <w:rsid w:val="00DD1A57"/>
    <w:rsid w:val="00DE1F12"/>
    <w:rsid w:val="00E66646"/>
    <w:rsid w:val="00EE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7F510"/>
  <w15:chartTrackingRefBased/>
  <w15:docId w15:val="{BFCEDDFD-FF84-4B2E-AB89-D3BFD0AC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E1F1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1F1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E1F1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21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18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1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1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1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8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871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36D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65E9F-4B8E-43A6-AE57-88E2618BA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275</Words>
  <Characters>1678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Winkel</dc:creator>
  <cp:keywords/>
  <dc:description/>
  <cp:lastModifiedBy>Anders Meidahl</cp:lastModifiedBy>
  <cp:revision>7</cp:revision>
  <dcterms:created xsi:type="dcterms:W3CDTF">2016-05-02T02:03:00Z</dcterms:created>
  <dcterms:modified xsi:type="dcterms:W3CDTF">2016-05-16T12:57:00Z</dcterms:modified>
</cp:coreProperties>
</file>