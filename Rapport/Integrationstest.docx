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8ADD6" w14:textId="77777777" w:rsidR="00551F9B" w:rsidRDefault="00551F9B" w:rsidP="00551F9B">
      <w:pPr>
        <w:pStyle w:val="Heading2"/>
      </w:pPr>
      <w:r>
        <w:t>Integrations test</w:t>
      </w:r>
    </w:p>
    <w:p w14:paraId="67D1C64D" w14:textId="77777777" w:rsidR="00551F9B" w:rsidRDefault="00551F9B" w:rsidP="00551F9B">
      <w:pPr>
        <w:keepNext/>
      </w:pPr>
      <w:r>
        <w:t>Da unit test tester hver klasse isoleret fra resten af systemet, tester man kun på at den enkelte klasse fungere</w:t>
      </w:r>
      <w:ins w:id="0" w:author="Anders Meidahl" w:date="2016-05-18T15:56:00Z">
        <w:r w:rsidR="00AD6E2A">
          <w:t>r</w:t>
        </w:r>
      </w:ins>
      <w:r>
        <w:t xml:space="preserve"> som forventet. Der kan dog forekomme nogle problemer</w:t>
      </w:r>
      <w:ins w:id="1" w:author="Anders Meidahl" w:date="2016-05-18T15:56:00Z">
        <w:r w:rsidR="00AD6E2A">
          <w:t>,</w:t>
        </w:r>
      </w:ins>
      <w:r>
        <w:t xml:space="preserve"> når de sættes sammen med andre klasser</w:t>
      </w:r>
      <w:commentRangeStart w:id="2"/>
      <w:r>
        <w:t>, hvis en klasse er udviklet af nogle og den anden klasse som den skal inter</w:t>
      </w:r>
      <w:r w:rsidR="00CE56D9">
        <w:t>agerer</w:t>
      </w:r>
      <w:r>
        <w:t xml:space="preserve"> med har forstået at det fungere på en anden måde. </w:t>
      </w:r>
      <w:commentRangeEnd w:id="2"/>
      <w:r w:rsidR="00AD6E2A">
        <w:rPr>
          <w:rStyle w:val="CommentReference"/>
        </w:rPr>
        <w:commentReference w:id="2"/>
      </w:r>
      <w:r>
        <w:t xml:space="preserve">Derfor bliver </w:t>
      </w:r>
      <w:r w:rsidR="00CE56D9">
        <w:t xml:space="preserve">produktet integrationstestet så disse fejl bliver opdaget og kan blive rettet. Når man skal lave integrationstest skal man finde ud af hvordan klasserne er afhængige af hinanden og derfor hvor man har brug for at lave integrationstest henne. På </w:t>
      </w:r>
      <w:r w:rsidR="00CE56D9">
        <w:fldChar w:fldCharType="begin"/>
      </w:r>
      <w:r w:rsidR="00CE56D9">
        <w:instrText xml:space="preserve"> REF _Ref451344130 \h </w:instrText>
      </w:r>
      <w:r w:rsidR="00CE56D9">
        <w:fldChar w:fldCharType="separate"/>
      </w:r>
      <w:r w:rsidR="00CE56D9">
        <w:t xml:space="preserve">Figur </w:t>
      </w:r>
      <w:r w:rsidR="00CE56D9">
        <w:rPr>
          <w:noProof/>
        </w:rPr>
        <w:t>1</w:t>
      </w:r>
      <w:r w:rsidR="00CE56D9">
        <w:fldChar w:fldCharType="end"/>
      </w:r>
      <w:r w:rsidR="00CE56D9">
        <w:t xml:space="preserve"> kan man se et udsnit af</w:t>
      </w:r>
      <w:ins w:id="3" w:author="Anders Meidahl" w:date="2016-05-18T15:59:00Z">
        <w:r w:rsidR="00AD6E2A">
          <w:t xml:space="preserve"> Pristjek220’s</w:t>
        </w:r>
      </w:ins>
      <w:r w:rsidR="00CE56D9">
        <w:t xml:space="preserve"> </w:t>
      </w:r>
      <w:proofErr w:type="spellStart"/>
      <w:r w:rsidR="00CE56D9">
        <w:t>dependency</w:t>
      </w:r>
      <w:proofErr w:type="spellEnd"/>
      <w:r w:rsidR="00CE56D9">
        <w:t xml:space="preserve"> </w:t>
      </w:r>
      <w:proofErr w:type="spellStart"/>
      <w:r w:rsidR="00CE56D9">
        <w:t>tree</w:t>
      </w:r>
      <w:proofErr w:type="spellEnd"/>
      <w:del w:id="4" w:author="Anders Meidahl" w:date="2016-05-18T15:59:00Z">
        <w:r w:rsidR="00CE56D9" w:rsidDel="00AD6E2A">
          <w:delText xml:space="preserve"> for Pristjek220</w:delText>
        </w:r>
      </w:del>
      <w:r w:rsidR="00CE56D9">
        <w:t>, hvor man kan se at produktet overholder DIP, da højniveau kalder lavniveau og ikke omvendt.</w:t>
      </w:r>
    </w:p>
    <w:p w14:paraId="75B176D3" w14:textId="77777777" w:rsidR="00551F9B" w:rsidRDefault="00551F9B" w:rsidP="00551F9B">
      <w:pPr>
        <w:keepNext/>
      </w:pPr>
      <w:r>
        <w:object w:dxaOrig="27457" w:dyaOrig="10357" w14:anchorId="364118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55pt;height:99.4pt" o:ole="">
            <v:imagedata r:id="rId6" o:title="" croptop="42020f" cropleft="16444f" cropright="23314f"/>
          </v:shape>
          <o:OLEObject Type="Embed" ProgID="Visio.Drawing.15" ShapeID="_x0000_i1025" DrawAspect="Content" ObjectID="_1525092854" r:id="rId7"/>
        </w:object>
      </w:r>
    </w:p>
    <w:p w14:paraId="34286A59" w14:textId="77777777" w:rsidR="00522FFC" w:rsidRDefault="00551F9B" w:rsidP="00551F9B">
      <w:pPr>
        <w:pStyle w:val="Caption"/>
      </w:pPr>
      <w:bookmarkStart w:id="5" w:name="_Ref451344130"/>
      <w:r>
        <w:t xml:space="preserve">Figur </w:t>
      </w:r>
      <w:r w:rsidR="00D86D80">
        <w:fldChar w:fldCharType="begin"/>
      </w:r>
      <w:r w:rsidR="00D86D80">
        <w:instrText xml:space="preserve"> SEQ Figur \* ARABIC </w:instrText>
      </w:r>
      <w:r w:rsidR="00D86D80">
        <w:fldChar w:fldCharType="separate"/>
      </w:r>
      <w:r>
        <w:rPr>
          <w:noProof/>
        </w:rPr>
        <w:t>1</w:t>
      </w:r>
      <w:r w:rsidR="00D86D80">
        <w:rPr>
          <w:noProof/>
        </w:rPr>
        <w:fldChar w:fldCharType="end"/>
      </w:r>
      <w:bookmarkEnd w:id="5"/>
      <w:r>
        <w:t xml:space="preserve">: Udsnit af </w:t>
      </w:r>
      <w:proofErr w:type="spellStart"/>
      <w:r>
        <w:t>dependency</w:t>
      </w:r>
      <w:proofErr w:type="spellEnd"/>
      <w:r>
        <w:t xml:space="preserve"> </w:t>
      </w:r>
      <w:proofErr w:type="spellStart"/>
      <w:r>
        <w:t>tr</w:t>
      </w:r>
      <w:r w:rsidR="00CE56D9">
        <w:t>ee</w:t>
      </w:r>
      <w:proofErr w:type="spellEnd"/>
      <w:r>
        <w:t xml:space="preserve"> for Pristjek220.</w:t>
      </w:r>
    </w:p>
    <w:p w14:paraId="0D84AF2D" w14:textId="77777777" w:rsidR="00CE56D9" w:rsidRPr="00CE56D9" w:rsidRDefault="00CE56D9" w:rsidP="00CE56D9">
      <w:r>
        <w:t xml:space="preserve">Der er forskellige måder at klare integrationstest på for at komme rundt om det hele. </w:t>
      </w:r>
      <w:r w:rsidR="00912304">
        <w:t xml:space="preserve">Integrationstest af Pristjek220 er gjort med strategien ”Bottom-up”, for </w:t>
      </w:r>
      <w:r w:rsidR="004F17BF">
        <w:t>let</w:t>
      </w:r>
      <w:ins w:id="6" w:author="Anders Meidahl" w:date="2016-05-18T16:04:00Z">
        <w:r w:rsidR="00AD6E2A">
          <w:t xml:space="preserve"> at</w:t>
        </w:r>
      </w:ins>
      <w:r w:rsidR="004F17BF">
        <w:t xml:space="preserve"> kunne dække alle interfaces mellem klasserne</w:t>
      </w:r>
      <w:r w:rsidR="00912304">
        <w:t xml:space="preserve">. </w:t>
      </w:r>
      <w:r w:rsidR="004F17BF">
        <w:t xml:space="preserve">”Bottom-up” kræver dog man skriver mange drivers til hvert lag når der </w:t>
      </w:r>
      <w:del w:id="7" w:author="Anders Meidahl" w:date="2016-05-18T16:07:00Z">
        <w:r w:rsidR="004F17BF" w:rsidDel="00D86D80">
          <w:delText>testsets</w:delText>
        </w:r>
      </w:del>
      <w:ins w:id="8" w:author="Anders Meidahl" w:date="2016-05-18T16:07:00Z">
        <w:r w:rsidR="00D86D80">
          <w:t>test</w:t>
        </w:r>
        <w:r w:rsidR="00D86D80">
          <w:t>es</w:t>
        </w:r>
      </w:ins>
      <w:r w:rsidR="004F17BF">
        <w:t xml:space="preserve">, men der behøves dog ingen stubs når det testes med nogle få undtagelser som fx generering af tilfældige tal. </w:t>
      </w:r>
      <w:bookmarkStart w:id="9" w:name="_GoBack"/>
      <w:bookmarkEnd w:id="9"/>
    </w:p>
    <w:sectPr w:rsidR="00CE56D9" w:rsidRPr="00CE56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ders Meidahl" w:date="2016-05-18T15:57:00Z" w:initials="AM">
    <w:p w14:paraId="2B4E8E5A" w14:textId="77777777" w:rsidR="00AD6E2A" w:rsidRDefault="00AD6E2A">
      <w:pPr>
        <w:pStyle w:val="CommentText"/>
      </w:pPr>
      <w:r>
        <w:rPr>
          <w:rStyle w:val="CommentReference"/>
        </w:rPr>
        <w:annotationRef/>
      </w:r>
      <w:r>
        <w:t>Hvis der er forskel på hvordan at udviklerne har forstået interaktionen mellem de to klasser. Eller noget i den stil, lige nu er det ret tåget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4E8E5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9B"/>
    <w:rsid w:val="004F17BF"/>
    <w:rsid w:val="00551F9B"/>
    <w:rsid w:val="00596896"/>
    <w:rsid w:val="00613B12"/>
    <w:rsid w:val="00912304"/>
    <w:rsid w:val="00A4522C"/>
    <w:rsid w:val="00AD6E2A"/>
    <w:rsid w:val="00B64516"/>
    <w:rsid w:val="00CE56D9"/>
    <w:rsid w:val="00D174C0"/>
    <w:rsid w:val="00D86D8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2884"/>
  <w15:chartTrackingRefBased/>
  <w15:docId w15:val="{4027909B-9011-4EDB-8392-35656D37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51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1F9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51F9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D6E2A"/>
    <w:rPr>
      <w:sz w:val="16"/>
      <w:szCs w:val="16"/>
    </w:rPr>
  </w:style>
  <w:style w:type="paragraph" w:styleId="CommentText">
    <w:name w:val="annotation text"/>
    <w:basedOn w:val="Normal"/>
    <w:link w:val="CommentTextChar"/>
    <w:uiPriority w:val="99"/>
    <w:semiHidden/>
    <w:unhideWhenUsed/>
    <w:rsid w:val="00AD6E2A"/>
    <w:pPr>
      <w:spacing w:line="240" w:lineRule="auto"/>
    </w:pPr>
    <w:rPr>
      <w:sz w:val="20"/>
      <w:szCs w:val="20"/>
    </w:rPr>
  </w:style>
  <w:style w:type="character" w:customStyle="1" w:styleId="CommentTextChar">
    <w:name w:val="Comment Text Char"/>
    <w:basedOn w:val="DefaultParagraphFont"/>
    <w:link w:val="CommentText"/>
    <w:uiPriority w:val="99"/>
    <w:semiHidden/>
    <w:rsid w:val="00AD6E2A"/>
    <w:rPr>
      <w:sz w:val="20"/>
      <w:szCs w:val="20"/>
    </w:rPr>
  </w:style>
  <w:style w:type="paragraph" w:styleId="CommentSubject">
    <w:name w:val="annotation subject"/>
    <w:basedOn w:val="CommentText"/>
    <w:next w:val="CommentText"/>
    <w:link w:val="CommentSubjectChar"/>
    <w:uiPriority w:val="99"/>
    <w:semiHidden/>
    <w:unhideWhenUsed/>
    <w:rsid w:val="00AD6E2A"/>
    <w:rPr>
      <w:b/>
      <w:bCs/>
    </w:rPr>
  </w:style>
  <w:style w:type="character" w:customStyle="1" w:styleId="CommentSubjectChar">
    <w:name w:val="Comment Subject Char"/>
    <w:basedOn w:val="CommentTextChar"/>
    <w:link w:val="CommentSubject"/>
    <w:uiPriority w:val="99"/>
    <w:semiHidden/>
    <w:rsid w:val="00AD6E2A"/>
    <w:rPr>
      <w:b/>
      <w:bCs/>
      <w:sz w:val="20"/>
      <w:szCs w:val="20"/>
    </w:rPr>
  </w:style>
  <w:style w:type="paragraph" w:styleId="BalloonText">
    <w:name w:val="Balloon Text"/>
    <w:basedOn w:val="Normal"/>
    <w:link w:val="BalloonTextChar"/>
    <w:uiPriority w:val="99"/>
    <w:semiHidden/>
    <w:unhideWhenUsed/>
    <w:rsid w:val="00AD6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E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187</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Anders Meidahl</cp:lastModifiedBy>
  <cp:revision>2</cp:revision>
  <dcterms:created xsi:type="dcterms:W3CDTF">2016-05-18T12:00:00Z</dcterms:created>
  <dcterms:modified xsi:type="dcterms:W3CDTF">2016-05-18T14:08:00Z</dcterms:modified>
</cp:coreProperties>
</file>