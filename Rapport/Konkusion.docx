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339" w:rsidRDefault="00256043" w:rsidP="00256043">
      <w:pPr>
        <w:pStyle w:val="Heading1"/>
      </w:pPr>
      <w:r>
        <w:t>Konklusion</w:t>
      </w:r>
    </w:p>
    <w:p w:rsidR="00256043" w:rsidRDefault="00256043" w:rsidP="00256043">
      <w:r>
        <w:t>Formålet med projektet var at udvikle et program, der kunne hjælpe folk med at handle i så billigt som muligt. Visionen med produktet var at hjælpe den fattige studerende, med at lave en indkøbsliste og kunne finde det billigste sted at handle.</w:t>
      </w:r>
    </w:p>
    <w:p w:rsidR="00675548" w:rsidRDefault="0098257C" w:rsidP="00256043">
      <w:r>
        <w:t>Gennem projektforløbet er det lykkes at fre</w:t>
      </w:r>
      <w:r w:rsidR="00675548">
        <w:t>mstille et produkt,</w:t>
      </w:r>
      <w:r>
        <w:t xml:space="preserve"> </w:t>
      </w:r>
      <w:r w:rsidR="00675548">
        <w:t>der kan håndtere problemet med at finde det billigste sted at handle. Produktet består af to computer applikationer, en administr</w:t>
      </w:r>
      <w:bookmarkStart w:id="0" w:name="_GoBack"/>
      <w:bookmarkEnd w:id="0"/>
      <w:r w:rsidR="00675548">
        <w:t xml:space="preserve">ativ applikation og en forbruger applikation. </w:t>
      </w:r>
      <w:r w:rsidR="00675548">
        <w:t>Forbrugeren kan søge efter produkter, og s</w:t>
      </w:r>
      <w:r w:rsidR="00675548">
        <w:t>e hvilke forretninger der har produktet</w:t>
      </w:r>
      <w:r w:rsidR="00675548">
        <w:t xml:space="preserve">. Derudover kan brugeren lave en indkøbsliste, og få den generet så Pristjek220 regner ud hvor det er billigst at handle. </w:t>
      </w:r>
      <w:r w:rsidR="00675548">
        <w:t>Der er blevet implementeret så man kan sende sin indkøbsliste til sin mail. På den måde kan man få den printet ud eller åbnet på sin smartphone.</w:t>
      </w:r>
    </w:p>
    <w:p w:rsidR="00675548" w:rsidRDefault="00675548" w:rsidP="00675548">
      <w:r>
        <w:t>Den administrative applikation består af en administrator og en forretningsmanager. Forretningsmanageren kan tilføje, ændre og fjerne produkter fra forretningen. Administratoren kan tilføje og fjerne forretninger. På den administrative del er der lagt et login ind, så man skal have brugernavn og kode for at kunne lave de handlinger. Alt data der har med Pristjek220, bliver lagt i en database, som den arbejder tæt med.</w:t>
      </w:r>
    </w:p>
    <w:p w:rsidR="007E6DFE" w:rsidRDefault="007E6DFE" w:rsidP="00675548">
      <w:r>
        <w:t>Applikationerne er implementeret med en database imellem, som de kommunikere med. I databasen ligger de informationer som den administrative</w:t>
      </w:r>
      <w:r w:rsidR="00D72450">
        <w:t xml:space="preserve"> applikation</w:t>
      </w:r>
      <w:r>
        <w:t xml:space="preserve"> har tilføjet</w:t>
      </w:r>
      <w:r w:rsidR="00D72450">
        <w:t>. Forbruger applikationen kan ikke tilføje noget til information til databasen, kun læse fra den.</w:t>
      </w:r>
    </w:p>
    <w:p w:rsidR="00256043" w:rsidRDefault="00256043" w:rsidP="00256043">
      <w:r>
        <w:t>Det er i høj grad lykkes at lave et produ</w:t>
      </w:r>
      <w:r w:rsidR="00395F68">
        <w:t>kt, som lever op til den vision</w:t>
      </w:r>
      <w:r>
        <w:t>, der blev sat i starten af projektet. Produktet kan godt komme på marked, i den tilstand som den er i nu. Men Pristjek220 ville være en bedre oplevelse for brugeren eller forretnings manageren, hvis produktet får flere funktionaliteter som der er beskrevet i fremtidigt arbejde</w:t>
      </w:r>
      <w:r w:rsidR="002267E5">
        <w:t>.  Pristjek220 har potentialet for at blive et salgsbart produkt.</w:t>
      </w:r>
    </w:p>
    <w:p w:rsidR="00395F68" w:rsidRPr="00256043" w:rsidRDefault="00395F68" w:rsidP="00256043"/>
    <w:sectPr w:rsidR="00395F68" w:rsidRPr="0025604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1D"/>
    <w:rsid w:val="002267E5"/>
    <w:rsid w:val="00256043"/>
    <w:rsid w:val="00395F68"/>
    <w:rsid w:val="00675548"/>
    <w:rsid w:val="007E6DFE"/>
    <w:rsid w:val="00896C1D"/>
    <w:rsid w:val="0098257C"/>
    <w:rsid w:val="009B1234"/>
    <w:rsid w:val="00D05339"/>
    <w:rsid w:val="00D724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C6BBA-0646-4E79-9C0B-56549101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0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273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2</cp:revision>
  <dcterms:created xsi:type="dcterms:W3CDTF">2016-05-18T11:01:00Z</dcterms:created>
  <dcterms:modified xsi:type="dcterms:W3CDTF">2016-05-18T12:41:00Z</dcterms:modified>
</cp:coreProperties>
</file>