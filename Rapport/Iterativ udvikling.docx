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FAA643" w14:textId="77777777" w:rsidR="0040170C" w:rsidRDefault="0040170C" w:rsidP="0040170C">
      <w:pPr>
        <w:pStyle w:val="Heading2"/>
      </w:pPr>
      <w:bookmarkStart w:id="0" w:name="_Toc451330300"/>
      <w:r>
        <w:t>Iterativ udvikling</w:t>
      </w:r>
      <w:bookmarkEnd w:id="0"/>
    </w:p>
    <w:p w14:paraId="5BC93A1F" w14:textId="77777777" w:rsidR="0040170C" w:rsidRDefault="0040170C" w:rsidP="0040170C">
      <w:r>
        <w:t xml:space="preserve">Der er besluttet at der skal arbejdes iterativt, derfor har gruppen måtte tage et valg til hvilken arbejdsmetode, der skulle benyttes. </w:t>
      </w:r>
      <w:commentRangeStart w:id="1"/>
      <w:r>
        <w:t xml:space="preserve">Gruppen overvejede valget mellem </w:t>
      </w:r>
      <w:proofErr w:type="spellStart"/>
      <w:r>
        <w:t>Scrum</w:t>
      </w:r>
      <w:proofErr w:type="spellEnd"/>
      <w:r>
        <w:t xml:space="preserve"> og </w:t>
      </w:r>
      <w:proofErr w:type="spellStart"/>
      <w:r>
        <w:t>Kanban</w:t>
      </w:r>
      <w:proofErr w:type="spellEnd"/>
      <w:r>
        <w:t xml:space="preserve">. </w:t>
      </w:r>
      <w:commentRangeEnd w:id="1"/>
      <w:r>
        <w:rPr>
          <w:rStyle w:val="CommentReference"/>
        </w:rPr>
        <w:commentReference w:id="1"/>
      </w:r>
    </w:p>
    <w:p w14:paraId="51C792AC" w14:textId="77777777" w:rsidR="0040170C" w:rsidRDefault="0040170C" w:rsidP="0040170C">
      <w:r>
        <w:t xml:space="preserve">Begge metoder anvender et taskboard til at organisere det arbejde, der skal laves, så alle medlemmer på teamet kan se, hvad der bliver lavet og af hvem. Den store forskel er dog, at i </w:t>
      </w:r>
      <w:proofErr w:type="spellStart"/>
      <w:r>
        <w:t>Kanban</w:t>
      </w:r>
      <w:proofErr w:type="spellEnd"/>
      <w:r>
        <w:t xml:space="preserve"> er der en begrænsning på hvor mange tasks, der må være aktive ad gangen, og når der er plads, bliver der bare fyldt på fra en product </w:t>
      </w:r>
      <w:proofErr w:type="spellStart"/>
      <w:r>
        <w:t>backlog</w:t>
      </w:r>
      <w:proofErr w:type="spellEnd"/>
      <w:r>
        <w:t xml:space="preserve">. Hvorimod i </w:t>
      </w:r>
      <w:proofErr w:type="spellStart"/>
      <w:r>
        <w:t>Scrum</w:t>
      </w:r>
      <w:proofErr w:type="spellEnd"/>
      <w:r>
        <w:t xml:space="preserve"> bliver arbejdet opdelt i sprints, og hvert sprint har sit eget taskboard. Disse sprints bliver udfyldt med </w:t>
      </w:r>
      <w:proofErr w:type="spellStart"/>
      <w:r>
        <w:t>stories</w:t>
      </w:r>
      <w:proofErr w:type="spellEnd"/>
      <w:r>
        <w:t xml:space="preserve">, som nedbrydes til tasks, fra en product </w:t>
      </w:r>
      <w:proofErr w:type="spellStart"/>
      <w:r>
        <w:t>backlog</w:t>
      </w:r>
      <w:proofErr w:type="spellEnd"/>
      <w:r>
        <w:t xml:space="preserve">, inden de </w:t>
      </w:r>
      <w:proofErr w:type="spellStart"/>
      <w:r>
        <w:t>opstartes</w:t>
      </w:r>
      <w:proofErr w:type="spellEnd"/>
      <w:r>
        <w:t xml:space="preserve">, og hvis alle tasks er udført, kan man tilføje flere fra product </w:t>
      </w:r>
      <w:proofErr w:type="spellStart"/>
      <w:r>
        <w:t>backloggen</w:t>
      </w:r>
      <w:proofErr w:type="spellEnd"/>
      <w:r>
        <w:t xml:space="preserve">, og hvis man ikke når alt, føres de videre til næste sprint med højeste prioritet. </w:t>
      </w:r>
      <w:commentRangeStart w:id="2"/>
      <w:r>
        <w:t xml:space="preserve">Generelt set </w:t>
      </w:r>
      <w:commentRangeEnd w:id="2"/>
      <w:r>
        <w:rPr>
          <w:rStyle w:val="CommentReference"/>
        </w:rPr>
        <w:commentReference w:id="2"/>
      </w:r>
      <w:r>
        <w:t xml:space="preserve">egner </w:t>
      </w:r>
      <w:proofErr w:type="spellStart"/>
      <w:r>
        <w:t>Scrum</w:t>
      </w:r>
      <w:proofErr w:type="spellEnd"/>
      <w:r>
        <w:t xml:space="preserve"> sig bedre til udvikling af systemer, og </w:t>
      </w:r>
      <w:proofErr w:type="spellStart"/>
      <w:r>
        <w:t>Kanban</w:t>
      </w:r>
      <w:proofErr w:type="spellEnd"/>
      <w:r>
        <w:t xml:space="preserve"> fungere bedst til vedligeholdelse af systemer. </w:t>
      </w:r>
      <w:proofErr w:type="spellStart"/>
      <w:r>
        <w:t>Scrum</w:t>
      </w:r>
      <w:proofErr w:type="spellEnd"/>
      <w:r>
        <w:t xml:space="preserve"> </w:t>
      </w:r>
      <w:proofErr w:type="spellStart"/>
      <w:r>
        <w:t>sprintene</w:t>
      </w:r>
      <w:proofErr w:type="spellEnd"/>
      <w:r>
        <w:t xml:space="preserve"> er designet efter et færdigt produkt ved hvert sprint </w:t>
      </w:r>
      <w:proofErr w:type="spellStart"/>
      <w:r>
        <w:t>retrospective</w:t>
      </w:r>
      <w:proofErr w:type="spellEnd"/>
      <w:r>
        <w:t xml:space="preserve">, så hvis kunden ikke har flere penge at smide i projektet kan han stadigvæk gå derfra med et produkt, der har nogle funktioner implementeret. Med hensyn til vedligeholdelse af andre systemer vil der højst sandsynligt dukke bugs op i produktet, og med et </w:t>
      </w:r>
      <w:proofErr w:type="spellStart"/>
      <w:r>
        <w:t>Kanban</w:t>
      </w:r>
      <w:proofErr w:type="spellEnd"/>
      <w:r>
        <w:t xml:space="preserve"> system kan bugs hurtigt blive givet en prioritet og blive fixet.</w:t>
      </w:r>
    </w:p>
    <w:p w14:paraId="7052C166" w14:textId="77777777" w:rsidR="0040170C" w:rsidRDefault="0040170C" w:rsidP="0040170C">
      <w:r>
        <w:t xml:space="preserve">Udviklingen af Pristjek220 er foregået med </w:t>
      </w:r>
      <w:proofErr w:type="spellStart"/>
      <w:r>
        <w:t>Scrum</w:t>
      </w:r>
      <w:proofErr w:type="spellEnd"/>
      <w:r>
        <w:t xml:space="preserve">, fordi det er et nyt system der bliver udviklet. Det var givet fra starten hvornår deadline for projektet faldt, og med en beslutning på at køre sprints af 14 dages længde. Så det var kendt viden, hvor mange sprints der ville forekomme, og derved kunne gruppen danne et overblik over hvor meget tid der ville være til rådighed, hvis et nyt aspekt, fra kravspecifikationen, skulle implementeres. </w:t>
      </w:r>
    </w:p>
    <w:p w14:paraId="31D25BFE" w14:textId="77777777" w:rsidR="0040170C" w:rsidRDefault="0040170C" w:rsidP="0040170C">
      <w:r>
        <w:t xml:space="preserve">Yderligere har gruppen fra starten hældt mere mod </w:t>
      </w:r>
      <w:proofErr w:type="spellStart"/>
      <w:r>
        <w:t>Scrum</w:t>
      </w:r>
      <w:proofErr w:type="spellEnd"/>
      <w:r>
        <w:t xml:space="preserve">, både fordi at sådan har arbejdsfaconen været på tidligere semesterprojekter, og alle gruppens medlemmer har gennemført et </w:t>
      </w:r>
      <w:proofErr w:type="spellStart"/>
      <w:r>
        <w:t>Scrum</w:t>
      </w:r>
      <w:proofErr w:type="spellEnd"/>
      <w:r>
        <w:t xml:space="preserve"> kursus på </w:t>
      </w:r>
      <w:proofErr w:type="spellStart"/>
      <w:r>
        <w:t>Systematic</w:t>
      </w:r>
      <w:proofErr w:type="spellEnd"/>
      <w:r>
        <w:t xml:space="preserve"> A/S.</w:t>
      </w:r>
    </w:p>
    <w:p w14:paraId="6E1FF583" w14:textId="77777777" w:rsidR="0040170C" w:rsidRPr="00A86FF8" w:rsidRDefault="0040170C" w:rsidP="0040170C">
      <w:commentRangeStart w:id="3"/>
      <w:r>
        <w:t xml:space="preserve">Gruppen har afveget fra </w:t>
      </w:r>
      <w:proofErr w:type="spellStart"/>
      <w:r>
        <w:t>Scrum</w:t>
      </w:r>
      <w:proofErr w:type="spellEnd"/>
      <w:r>
        <w:t xml:space="preserve"> standarden og ikke tildelt nogen </w:t>
      </w:r>
      <w:proofErr w:type="spellStart"/>
      <w:r>
        <w:t>Scrum</w:t>
      </w:r>
      <w:proofErr w:type="spellEnd"/>
      <w:r>
        <w:t xml:space="preserve"> master rollen, fordi det blev </w:t>
      </w:r>
      <w:commentRangeStart w:id="4"/>
      <w:r>
        <w:t xml:space="preserve">bestemt, </w:t>
      </w:r>
      <w:commentRangeEnd w:id="4"/>
      <w:r>
        <w:rPr>
          <w:rStyle w:val="CommentReference"/>
        </w:rPr>
        <w:commentReference w:id="4"/>
      </w:r>
      <w:r>
        <w:t xml:space="preserve">at det ikke var en rolle, som en person skulle stå med, og derfor blev </w:t>
      </w:r>
      <w:proofErr w:type="spellStart"/>
      <w:r>
        <w:t>Scrum</w:t>
      </w:r>
      <w:proofErr w:type="spellEnd"/>
      <w:r>
        <w:t xml:space="preserve"> masterens opgaver fordelt på tværs af hele teamet. Yderligere er der blevet gjort erfaringer med opsætningen af product </w:t>
      </w:r>
      <w:proofErr w:type="spellStart"/>
      <w:r>
        <w:t>backloggen</w:t>
      </w:r>
      <w:proofErr w:type="spellEnd"/>
      <w:r>
        <w:t xml:space="preserve">, især med fokus på hvordan taskene skulle opskrives. Fra tidligere semestre var gruppen oplært i at et taskboard skulle bestå af mange små opgaver, hvori man ofte kunne rykke en opgave fra in </w:t>
      </w:r>
      <w:proofErr w:type="spellStart"/>
      <w:r>
        <w:t>progress</w:t>
      </w:r>
      <w:proofErr w:type="spellEnd"/>
      <w:r>
        <w:t xml:space="preserve"> til </w:t>
      </w:r>
      <w:proofErr w:type="spellStart"/>
      <w:r>
        <w:t>review</w:t>
      </w:r>
      <w:proofErr w:type="spellEnd"/>
      <w:r>
        <w:t xml:space="preserve"> / done. Men denne gang var det essentielt at opgaverne skulle give værdi for kunden. Fra starten af var der en del uenighed på den front, med argumenter som: ”Kunden kan da være ligeglad med hvordan vi strukturere vores arbejde, når bare det bliver lavet” Men efter et par sprints begyndte det at give mening, fordi det føltes mere naturligt at arbejde på den metode. Man var færdig når man kunne rykke sin task, og ikke når man havde rykket 5-6 stykker. Idéen med de små opgaver blev dog ikke helt udredet, de blev beskrevet i de individuelle tasks’ beskrivelses felt, og derigennem kunne gruppen arbejde på deres foretrukne metode, imens deres tasks skabte værdi for kunden.</w:t>
      </w:r>
      <w:commentRangeEnd w:id="3"/>
      <w:r>
        <w:rPr>
          <w:rStyle w:val="CommentReference"/>
        </w:rPr>
        <w:commentReference w:id="3"/>
      </w:r>
      <w:bookmarkStart w:id="5" w:name="_GoBack"/>
      <w:bookmarkEnd w:id="5"/>
    </w:p>
    <w:p w14:paraId="5B1AA56A" w14:textId="77777777" w:rsidR="00BB75E4" w:rsidRDefault="00F63632"/>
    <w:sectPr w:rsidR="00BB75E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ders Meidahl" w:date="2016-05-18T11:01:00Z" w:initials="AM">
    <w:p w14:paraId="055686D7" w14:textId="77777777" w:rsidR="0040170C" w:rsidRDefault="0040170C">
      <w:pPr>
        <w:pStyle w:val="CommentText"/>
      </w:pPr>
      <w:r>
        <w:rPr>
          <w:rStyle w:val="CommentReference"/>
        </w:rPr>
        <w:annotationRef/>
      </w:r>
      <w:r>
        <w:t xml:space="preserve">Noget med at vi de tidligere har brugt </w:t>
      </w:r>
      <w:proofErr w:type="spellStart"/>
      <w:r w:rsidR="00F63632">
        <w:t>Scrum</w:t>
      </w:r>
      <w:proofErr w:type="spellEnd"/>
      <w:r w:rsidR="00F63632">
        <w:t>, og derfor virkede som de</w:t>
      </w:r>
      <w:r>
        <w:t>t</w:t>
      </w:r>
      <w:r w:rsidR="00F63632">
        <w:t xml:space="preserve"> </w:t>
      </w:r>
      <w:r>
        <w:t>oplagte valg, so</w:t>
      </w:r>
      <w:r w:rsidR="00F63632">
        <w:t xml:space="preserve">m alternativ findes der </w:t>
      </w:r>
      <w:proofErr w:type="spellStart"/>
      <w:r w:rsidR="00F63632">
        <w:t>Kanban</w:t>
      </w:r>
      <w:proofErr w:type="spellEnd"/>
      <w:r w:rsidR="00F63632">
        <w:t>. I stedet for direkte at sige at vi har overvejet det</w:t>
      </w:r>
    </w:p>
    <w:p w14:paraId="637FA8B7" w14:textId="77777777" w:rsidR="00F63632" w:rsidRDefault="00F63632">
      <w:pPr>
        <w:pStyle w:val="CommentText"/>
      </w:pPr>
    </w:p>
  </w:comment>
  <w:comment w:id="2" w:author="Nicklas Nielsen" w:date="2016-05-17T11:34:00Z" w:initials="NN">
    <w:p w14:paraId="337860AE" w14:textId="77777777" w:rsidR="0040170C" w:rsidRDefault="0040170C" w:rsidP="0040170C">
      <w:pPr>
        <w:pStyle w:val="CommentText"/>
      </w:pPr>
      <w:r>
        <w:rPr>
          <w:rStyle w:val="CommentReference"/>
        </w:rPr>
        <w:annotationRef/>
      </w:r>
      <w:r>
        <w:t>Begrundelse</w:t>
      </w:r>
    </w:p>
  </w:comment>
  <w:comment w:id="4" w:author="Nicklas Nielsen" w:date="2016-05-17T11:34:00Z" w:initials="NN">
    <w:p w14:paraId="2C21B1C7" w14:textId="77777777" w:rsidR="0040170C" w:rsidRDefault="0040170C" w:rsidP="0040170C">
      <w:pPr>
        <w:pStyle w:val="CommentText"/>
      </w:pPr>
      <w:r>
        <w:rPr>
          <w:rStyle w:val="CommentReference"/>
        </w:rPr>
        <w:annotationRef/>
      </w:r>
      <w:r>
        <w:t>Hvorfor?</w:t>
      </w:r>
    </w:p>
  </w:comment>
  <w:comment w:id="3" w:author="Nicklas Nielsen" w:date="2016-05-17T11:36:00Z" w:initials="NN">
    <w:p w14:paraId="23ADEC79" w14:textId="77777777" w:rsidR="0040170C" w:rsidRDefault="0040170C" w:rsidP="0040170C">
      <w:pPr>
        <w:pStyle w:val="CommentText"/>
      </w:pPr>
      <w:r>
        <w:rPr>
          <w:rStyle w:val="CommentReference"/>
        </w:rPr>
        <w:annotationRef/>
      </w:r>
      <w:r>
        <w:t>Omskrives. Det med task har værdi til kunden.</w:t>
      </w:r>
    </w:p>
    <w:p w14:paraId="625594E1" w14:textId="77777777" w:rsidR="0040170C" w:rsidRDefault="0040170C" w:rsidP="0040170C">
      <w:pPr>
        <w:pStyle w:val="CommentText"/>
      </w:pPr>
      <w:r>
        <w:t>Der kan ikke skrives sådan noget med Kunden kan da være ligeglad med…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7FA8B7" w15:done="0"/>
  <w15:commentEx w15:paraId="337860AE" w15:done="0"/>
  <w15:commentEx w15:paraId="2C21B1C7" w15:done="0"/>
  <w15:commentEx w15:paraId="625594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C38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ders Meidahl">
    <w15:presenceInfo w15:providerId="Windows Live" w15:userId="8659d8fb926deb7e"/>
  </w15:person>
  <w15:person w15:author="Nicklas Nielsen">
    <w15:presenceInfo w15:providerId="Windows Live" w15:userId="9c54dd57f7133c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70C"/>
    <w:rsid w:val="0040170C"/>
    <w:rsid w:val="00A47C9F"/>
    <w:rsid w:val="00A81C89"/>
    <w:rsid w:val="00F636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92E15"/>
  <w15:chartTrackingRefBased/>
  <w15:docId w15:val="{3897F461-71E0-4C2B-BF37-C578CCA8A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70C"/>
    <w:pPr>
      <w:spacing w:after="200" w:line="276" w:lineRule="auto"/>
      <w:jc w:val="both"/>
    </w:pPr>
    <w:rPr>
      <w:rFonts w:eastAsiaTheme="minorEastAsia"/>
      <w:sz w:val="20"/>
      <w:szCs w:val="20"/>
    </w:rPr>
  </w:style>
  <w:style w:type="paragraph" w:styleId="Heading1">
    <w:name w:val="heading 1"/>
    <w:basedOn w:val="Normal"/>
    <w:next w:val="Normal"/>
    <w:link w:val="Heading1Char"/>
    <w:uiPriority w:val="9"/>
    <w:qFormat/>
    <w:rsid w:val="0040170C"/>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0170C"/>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0170C"/>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0170C"/>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0170C"/>
    <w:pPr>
      <w:numPr>
        <w:ilvl w:val="4"/>
        <w:numId w:val="1"/>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0170C"/>
    <w:pPr>
      <w:numPr>
        <w:ilvl w:val="5"/>
        <w:numId w:val="1"/>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0170C"/>
    <w:pPr>
      <w:numPr>
        <w:ilvl w:val="6"/>
        <w:numId w:val="1"/>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0170C"/>
    <w:pPr>
      <w:numPr>
        <w:ilvl w:val="7"/>
        <w:numId w:val="1"/>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0170C"/>
    <w:pPr>
      <w:numPr>
        <w:ilvl w:val="8"/>
        <w:numId w:val="1"/>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70C"/>
    <w:rPr>
      <w:rFonts w:eastAsiaTheme="minorEastAsia"/>
      <w:smallCaps/>
      <w:spacing w:val="5"/>
      <w:sz w:val="32"/>
      <w:szCs w:val="32"/>
    </w:rPr>
  </w:style>
  <w:style w:type="character" w:customStyle="1" w:styleId="Heading2Char">
    <w:name w:val="Heading 2 Char"/>
    <w:basedOn w:val="DefaultParagraphFont"/>
    <w:link w:val="Heading2"/>
    <w:uiPriority w:val="9"/>
    <w:rsid w:val="0040170C"/>
    <w:rPr>
      <w:rFonts w:eastAsiaTheme="minorEastAsia"/>
      <w:smallCaps/>
      <w:spacing w:val="5"/>
      <w:sz w:val="28"/>
      <w:szCs w:val="28"/>
    </w:rPr>
  </w:style>
  <w:style w:type="character" w:customStyle="1" w:styleId="Heading3Char">
    <w:name w:val="Heading 3 Char"/>
    <w:basedOn w:val="DefaultParagraphFont"/>
    <w:link w:val="Heading3"/>
    <w:uiPriority w:val="9"/>
    <w:rsid w:val="0040170C"/>
    <w:rPr>
      <w:rFonts w:eastAsiaTheme="minorEastAsia"/>
      <w:smallCaps/>
      <w:spacing w:val="5"/>
      <w:sz w:val="24"/>
      <w:szCs w:val="24"/>
    </w:rPr>
  </w:style>
  <w:style w:type="character" w:customStyle="1" w:styleId="Heading4Char">
    <w:name w:val="Heading 4 Char"/>
    <w:basedOn w:val="DefaultParagraphFont"/>
    <w:link w:val="Heading4"/>
    <w:uiPriority w:val="9"/>
    <w:rsid w:val="0040170C"/>
    <w:rPr>
      <w:rFonts w:eastAsiaTheme="minorEastAsia"/>
      <w:smallCaps/>
      <w:spacing w:val="10"/>
    </w:rPr>
  </w:style>
  <w:style w:type="character" w:customStyle="1" w:styleId="Heading5Char">
    <w:name w:val="Heading 5 Char"/>
    <w:basedOn w:val="DefaultParagraphFont"/>
    <w:link w:val="Heading5"/>
    <w:uiPriority w:val="9"/>
    <w:semiHidden/>
    <w:rsid w:val="0040170C"/>
    <w:rPr>
      <w:rFonts w:eastAsiaTheme="minorEastAsia"/>
      <w:smallCaps/>
      <w:color w:val="C45911" w:themeColor="accent2" w:themeShade="BF"/>
      <w:spacing w:val="10"/>
      <w:szCs w:val="26"/>
    </w:rPr>
  </w:style>
  <w:style w:type="character" w:customStyle="1" w:styleId="Heading6Char">
    <w:name w:val="Heading 6 Char"/>
    <w:basedOn w:val="DefaultParagraphFont"/>
    <w:link w:val="Heading6"/>
    <w:uiPriority w:val="9"/>
    <w:semiHidden/>
    <w:rsid w:val="0040170C"/>
    <w:rPr>
      <w:rFonts w:eastAsiaTheme="minorEastAsia"/>
      <w:smallCaps/>
      <w:color w:val="ED7D31" w:themeColor="accent2"/>
      <w:spacing w:val="5"/>
      <w:szCs w:val="20"/>
    </w:rPr>
  </w:style>
  <w:style w:type="character" w:customStyle="1" w:styleId="Heading7Char">
    <w:name w:val="Heading 7 Char"/>
    <w:basedOn w:val="DefaultParagraphFont"/>
    <w:link w:val="Heading7"/>
    <w:uiPriority w:val="9"/>
    <w:semiHidden/>
    <w:rsid w:val="0040170C"/>
    <w:rPr>
      <w:rFonts w:eastAsiaTheme="minorEastAsia"/>
      <w:b/>
      <w:smallCaps/>
      <w:color w:val="ED7D31" w:themeColor="accent2"/>
      <w:spacing w:val="10"/>
      <w:sz w:val="20"/>
      <w:szCs w:val="20"/>
    </w:rPr>
  </w:style>
  <w:style w:type="character" w:customStyle="1" w:styleId="Heading8Char">
    <w:name w:val="Heading 8 Char"/>
    <w:basedOn w:val="DefaultParagraphFont"/>
    <w:link w:val="Heading8"/>
    <w:uiPriority w:val="9"/>
    <w:semiHidden/>
    <w:rsid w:val="0040170C"/>
    <w:rPr>
      <w:rFonts w:eastAsiaTheme="minorEastAsia"/>
      <w:b/>
      <w:i/>
      <w:smallCaps/>
      <w:color w:val="C45911" w:themeColor="accent2" w:themeShade="BF"/>
      <w:sz w:val="20"/>
      <w:szCs w:val="20"/>
    </w:rPr>
  </w:style>
  <w:style w:type="character" w:customStyle="1" w:styleId="Heading9Char">
    <w:name w:val="Heading 9 Char"/>
    <w:basedOn w:val="DefaultParagraphFont"/>
    <w:link w:val="Heading9"/>
    <w:uiPriority w:val="9"/>
    <w:semiHidden/>
    <w:rsid w:val="0040170C"/>
    <w:rPr>
      <w:rFonts w:eastAsiaTheme="minorEastAsia"/>
      <w:b/>
      <w:i/>
      <w:smallCaps/>
      <w:color w:val="823B0B" w:themeColor="accent2" w:themeShade="7F"/>
      <w:sz w:val="20"/>
      <w:szCs w:val="20"/>
    </w:rPr>
  </w:style>
  <w:style w:type="character" w:styleId="CommentReference">
    <w:name w:val="annotation reference"/>
    <w:basedOn w:val="DefaultParagraphFont"/>
    <w:uiPriority w:val="99"/>
    <w:semiHidden/>
    <w:unhideWhenUsed/>
    <w:rsid w:val="0040170C"/>
    <w:rPr>
      <w:sz w:val="16"/>
      <w:szCs w:val="16"/>
    </w:rPr>
  </w:style>
  <w:style w:type="paragraph" w:styleId="CommentText">
    <w:name w:val="annotation text"/>
    <w:basedOn w:val="Normal"/>
    <w:link w:val="CommentTextChar"/>
    <w:uiPriority w:val="99"/>
    <w:semiHidden/>
    <w:unhideWhenUsed/>
    <w:rsid w:val="0040170C"/>
    <w:pPr>
      <w:spacing w:line="240" w:lineRule="auto"/>
    </w:pPr>
  </w:style>
  <w:style w:type="character" w:customStyle="1" w:styleId="CommentTextChar">
    <w:name w:val="Comment Text Char"/>
    <w:basedOn w:val="DefaultParagraphFont"/>
    <w:link w:val="CommentText"/>
    <w:uiPriority w:val="99"/>
    <w:semiHidden/>
    <w:rsid w:val="0040170C"/>
    <w:rPr>
      <w:rFonts w:eastAsiaTheme="minorEastAsia"/>
      <w:sz w:val="20"/>
      <w:szCs w:val="20"/>
    </w:rPr>
  </w:style>
  <w:style w:type="paragraph" w:styleId="BalloonText">
    <w:name w:val="Balloon Text"/>
    <w:basedOn w:val="Normal"/>
    <w:link w:val="BalloonTextChar"/>
    <w:uiPriority w:val="99"/>
    <w:semiHidden/>
    <w:unhideWhenUsed/>
    <w:rsid w:val="004017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170C"/>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40170C"/>
    <w:rPr>
      <w:b/>
      <w:bCs/>
    </w:rPr>
  </w:style>
  <w:style w:type="character" w:customStyle="1" w:styleId="CommentSubjectChar">
    <w:name w:val="Comment Subject Char"/>
    <w:basedOn w:val="CommentTextChar"/>
    <w:link w:val="CommentSubject"/>
    <w:uiPriority w:val="99"/>
    <w:semiHidden/>
    <w:rsid w:val="0040170C"/>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3144B-7B87-4BF8-B3CC-DB639EC8F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463</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Anders Meidahl</cp:lastModifiedBy>
  <cp:revision>1</cp:revision>
  <dcterms:created xsi:type="dcterms:W3CDTF">2016-05-18T08:59:00Z</dcterms:created>
  <dcterms:modified xsi:type="dcterms:W3CDTF">2016-05-18T09:19:00Z</dcterms:modified>
</cp:coreProperties>
</file>