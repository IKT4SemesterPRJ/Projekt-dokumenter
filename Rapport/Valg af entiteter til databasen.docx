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8AFE" w14:textId="77777777" w:rsidR="00A75CFF" w:rsidRDefault="00A75CFF" w:rsidP="00A75CFF">
      <w:pPr>
        <w:pStyle w:val="Heading2"/>
      </w:pPr>
      <w:r w:rsidRPr="00A75CFF">
        <w:t xml:space="preserve">Valg til </w:t>
      </w:r>
      <w:r w:rsidR="007720EA">
        <w:t>Entiteterne</w:t>
      </w:r>
      <w:r w:rsidRPr="00A75CFF">
        <w:t xml:space="preserve"> </w:t>
      </w:r>
      <w:r w:rsidR="007720EA">
        <w:t>i</w:t>
      </w:r>
      <w:r w:rsidRPr="00A75CFF">
        <w:t xml:space="preserve"> database</w:t>
      </w:r>
      <w:r w:rsidR="007720EA">
        <w:t>n</w:t>
      </w:r>
      <w:r w:rsidRPr="00A75CFF">
        <w:t>:</w:t>
      </w:r>
    </w:p>
    <w:p w14:paraId="2CB01F19" w14:textId="4D6479C3" w:rsidR="0035083E" w:rsidRDefault="00492B22" w:rsidP="00A75CFF">
      <w:r>
        <w:t>I Pristjek220</w:t>
      </w:r>
      <w:r w:rsidR="00615387">
        <w:t>’s</w:t>
      </w:r>
      <w:r>
        <w:t xml:space="preserve"> database er der fire forskellige entiteter</w:t>
      </w:r>
      <w:r w:rsidR="0061627B">
        <w:t xml:space="preserve">, og de hedder </w:t>
      </w:r>
      <w:r>
        <w:t xml:space="preserve">Store, Product, HasA og Login. </w:t>
      </w:r>
      <w:r w:rsidR="00CD33B9">
        <w:t>M</w:t>
      </w:r>
      <w:r w:rsidR="001D08A4">
        <w:t>ellem entiteterne Store og Product er der en mange</w:t>
      </w:r>
      <w:r w:rsidR="00CD33B9">
        <w:t>-</w:t>
      </w:r>
      <w:r w:rsidR="001D08A4">
        <w:t>til</w:t>
      </w:r>
      <w:r w:rsidR="00CD33B9">
        <w:t>-</w:t>
      </w:r>
      <w:r w:rsidR="001D08A4">
        <w:t xml:space="preserve">mange relation, </w:t>
      </w:r>
      <w:r w:rsidR="0035083E">
        <w:t xml:space="preserve">da </w:t>
      </w:r>
      <w:r w:rsidR="00CD33B9">
        <w:t xml:space="preserve">én </w:t>
      </w:r>
      <w:r w:rsidR="0035083E">
        <w:t>forretning kan sælge mange produkter</w:t>
      </w:r>
      <w:r w:rsidR="00182E25">
        <w:t>,</w:t>
      </w:r>
      <w:r w:rsidR="0035083E">
        <w:t xml:space="preserve"> og </w:t>
      </w:r>
      <w:r w:rsidR="00CD33B9">
        <w:t xml:space="preserve">ét </w:t>
      </w:r>
      <w:r w:rsidR="0035083E">
        <w:t>produkt kan blive solgt i mange forretninger. D</w:t>
      </w:r>
      <w:r w:rsidR="001D08A4">
        <w:t>enne relation bliver normalt selv oprettet</w:t>
      </w:r>
      <w:r>
        <w:t>,</w:t>
      </w:r>
      <w:r w:rsidR="001D08A4">
        <w:t xml:space="preserve"> hvis rela</w:t>
      </w:r>
      <w:r w:rsidR="005177AE">
        <w:t>tionen ikke har nogle andre pro</w:t>
      </w:r>
      <w:r w:rsidR="001D08A4">
        <w:t xml:space="preserve">perties. Da </w:t>
      </w:r>
      <w:r w:rsidR="00B10734">
        <w:t xml:space="preserve">en forretning ikke nødvendigvis </w:t>
      </w:r>
      <w:r w:rsidR="001D08A4">
        <w:t>sælger</w:t>
      </w:r>
      <w:r w:rsidR="00B10734">
        <w:t xml:space="preserve"> et</w:t>
      </w:r>
      <w:r w:rsidR="001D08A4">
        <w:t xml:space="preserve"> produkt til </w:t>
      </w:r>
      <w:r w:rsidR="00B10734">
        <w:t xml:space="preserve">den </w:t>
      </w:r>
      <w:r w:rsidR="001D08A4">
        <w:t>samme</w:t>
      </w:r>
      <w:r>
        <w:t xml:space="preserve"> pris</w:t>
      </w:r>
      <w:r w:rsidR="00B10734">
        <w:t xml:space="preserve"> som i andre forretninger</w:t>
      </w:r>
      <w:r>
        <w:t xml:space="preserve">, </w:t>
      </w:r>
      <w:r w:rsidR="00B10734">
        <w:t xml:space="preserve">var det </w:t>
      </w:r>
      <w:r w:rsidR="001D08A4">
        <w:t>i Pri</w:t>
      </w:r>
      <w:r w:rsidR="005177AE">
        <w:t>stjek220 nød</w:t>
      </w:r>
      <w:r w:rsidR="00B10734">
        <w:t>vendigt</w:t>
      </w:r>
      <w:r w:rsidR="005177AE">
        <w:t xml:space="preserve"> at</w:t>
      </w:r>
      <w:r w:rsidR="00B10734">
        <w:t xml:space="preserve"> have</w:t>
      </w:r>
      <w:r w:rsidR="005177AE">
        <w:t xml:space="preserve"> en pro</w:t>
      </w:r>
      <w:r w:rsidR="001D08A4">
        <w:t xml:space="preserve">perty til </w:t>
      </w:r>
      <w:r w:rsidR="00B10734">
        <w:t xml:space="preserve">produktets </w:t>
      </w:r>
      <w:r w:rsidR="001D08A4">
        <w:t>pris på relationen</w:t>
      </w:r>
      <w:r>
        <w:t xml:space="preserve"> mellem forretning</w:t>
      </w:r>
      <w:r w:rsidR="0061627B">
        <w:t>en</w:t>
      </w:r>
      <w:r>
        <w:t xml:space="preserve"> og produkt</w:t>
      </w:r>
      <w:r w:rsidR="0035083E">
        <w:t>et</w:t>
      </w:r>
      <w:r w:rsidR="00B10734">
        <w:t>. Denne property skal indeholde</w:t>
      </w:r>
      <w:r w:rsidR="00182E25">
        <w:t>,</w:t>
      </w:r>
      <w:r>
        <w:t xml:space="preserve"> hvad prisen for produkt</w:t>
      </w:r>
      <w:r w:rsidR="0061627B">
        <w:t>et</w:t>
      </w:r>
      <w:r>
        <w:t xml:space="preserve"> er i</w:t>
      </w:r>
      <w:r w:rsidR="0061627B">
        <w:t xml:space="preserve"> lige præcis</w:t>
      </w:r>
      <w:r>
        <w:t xml:space="preserve"> den forretning</w:t>
      </w:r>
      <w:r w:rsidR="00182E25">
        <w:t>,</w:t>
      </w:r>
      <w:r w:rsidR="00B10734">
        <w:t xml:space="preserve"> det tilhører</w:t>
      </w:r>
      <w:r>
        <w:t xml:space="preserve">. </w:t>
      </w:r>
    </w:p>
    <w:p w14:paraId="2465E4BF" w14:textId="3B3B87B8" w:rsidR="0035083E" w:rsidRDefault="00B4088E" w:rsidP="00A75CFF">
      <w:r>
        <w:t xml:space="preserve">Løsningen på </w:t>
      </w:r>
      <w:r w:rsidR="00492B22">
        <w:t xml:space="preserve">dette </w:t>
      </w:r>
      <w:r w:rsidR="0035083E">
        <w:t xml:space="preserve">problem </w:t>
      </w:r>
      <w:r w:rsidR="00492B22">
        <w:t>blev erfaret gennem undervisningen i DAB</w:t>
      </w:r>
      <w:r w:rsidR="00492B22">
        <w:rPr>
          <w:rStyle w:val="FootnoteReference"/>
        </w:rPr>
        <w:footnoteReference w:id="1"/>
      </w:r>
      <w:r w:rsidR="00492B22">
        <w:t>.</w:t>
      </w:r>
      <w:r w:rsidR="0035083E">
        <w:t xml:space="preserve"> </w:t>
      </w:r>
      <w:r>
        <w:t xml:space="preserve">Her </w:t>
      </w:r>
      <w:r w:rsidR="0035083E">
        <w:t xml:space="preserve">blev </w:t>
      </w:r>
      <w:r>
        <w:t xml:space="preserve">der fundet frem til, </w:t>
      </w:r>
      <w:r w:rsidR="0035083E">
        <w:t xml:space="preserve">at en </w:t>
      </w:r>
      <w:r>
        <w:t>mange-til-</w:t>
      </w:r>
      <w:r w:rsidR="0035083E">
        <w:t>mange relation</w:t>
      </w:r>
      <w:r>
        <w:t>,</w:t>
      </w:r>
      <w:r w:rsidR="0035083E">
        <w:t xml:space="preserve"> hvor der er brug for properties på relationen</w:t>
      </w:r>
      <w:r>
        <w:t>,</w:t>
      </w:r>
      <w:r w:rsidR="0035083E">
        <w:t xml:space="preserve"> skal </w:t>
      </w:r>
      <w:r>
        <w:t xml:space="preserve">have </w:t>
      </w:r>
      <w:r w:rsidR="0035083E">
        <w:t>oprette</w:t>
      </w:r>
      <w:r>
        <w:t>t</w:t>
      </w:r>
      <w:r w:rsidR="0035083E">
        <w:t xml:space="preserve"> en entitet til relationen. </w:t>
      </w:r>
      <w:r>
        <w:t xml:space="preserve">Af </w:t>
      </w:r>
      <w:r w:rsidR="0035083E">
        <w:t>den</w:t>
      </w:r>
      <w:r>
        <w:t>ne</w:t>
      </w:r>
      <w:r w:rsidR="0035083E">
        <w:t xml:space="preserve"> </w:t>
      </w:r>
      <w:r>
        <w:t xml:space="preserve">grund blev </w:t>
      </w:r>
      <w:r w:rsidR="0035083E">
        <w:t>en</w:t>
      </w:r>
      <w:bookmarkStart w:id="0" w:name="_GoBack"/>
      <w:bookmarkEnd w:id="0"/>
      <w:r w:rsidR="0035083E">
        <w:t xml:space="preserve">titeten HasA </w:t>
      </w:r>
      <w:r>
        <w:t>oprettet</w:t>
      </w:r>
      <w:r w:rsidR="0035083E">
        <w:t xml:space="preserve"> i Pristjek220. HasA</w:t>
      </w:r>
      <w:r w:rsidR="001C2CD0">
        <w:t xml:space="preserve"> har derfor en property til prisen</w:t>
      </w:r>
      <w:r w:rsidR="00705EEC">
        <w:t>,</w:t>
      </w:r>
      <w:r w:rsidR="001C2CD0">
        <w:t xml:space="preserve"> </w:t>
      </w:r>
      <w:r w:rsidR="00705EEC">
        <w:t xml:space="preserve">samt </w:t>
      </w:r>
      <w:r w:rsidR="001C2CD0">
        <w:t>en relation til en forretning og et produkt</w:t>
      </w:r>
      <w:r w:rsidR="00705EEC">
        <w:t>,</w:t>
      </w:r>
      <w:r w:rsidR="001C2CD0">
        <w:t xml:space="preserve"> for at binde de to entiteter sammen</w:t>
      </w:r>
      <w:r w:rsidR="0035083E">
        <w:t>.</w:t>
      </w:r>
      <w:r w:rsidR="001C2CD0">
        <w:t xml:space="preserve"> </w:t>
      </w:r>
      <w:r>
        <w:t>Derved</w:t>
      </w:r>
      <w:r w:rsidR="001C2CD0">
        <w:t xml:space="preserve"> kan Pristjek220 håndtere</w:t>
      </w:r>
      <w:r w:rsidR="00705EEC">
        <w:t>,</w:t>
      </w:r>
      <w:r w:rsidR="001C2CD0">
        <w:t xml:space="preserve"> at en ny forretning åbner og oprette HasA </w:t>
      </w:r>
      <w:r>
        <w:t xml:space="preserve">entiteter </w:t>
      </w:r>
      <w:r w:rsidR="001C2CD0">
        <w:t>til de produkter</w:t>
      </w:r>
      <w:r w:rsidR="00705EEC">
        <w:t>,</w:t>
      </w:r>
      <w:r w:rsidR="001C2CD0">
        <w:t xml:space="preserve"> som er i den nye forretnings sortiment. </w:t>
      </w:r>
      <w:r>
        <w:t>Ligeledes</w:t>
      </w:r>
      <w:r w:rsidR="00705EEC">
        <w:t>,</w:t>
      </w:r>
      <w:r w:rsidR="001C2CD0">
        <w:t xml:space="preserve"> hvis en forretning får et nyt produkt i deres sortiment</w:t>
      </w:r>
      <w:r w:rsidR="00705EEC">
        <w:t>,</w:t>
      </w:r>
      <w:r w:rsidR="001C2CD0">
        <w:t xml:space="preserve"> vil der blive oprettet en HasA entitet mellem forretningen og produktet. Denne håndtering gør samtidig</w:t>
      </w:r>
      <w:r w:rsidR="00705EEC">
        <w:t>,</w:t>
      </w:r>
      <w:r w:rsidR="001C2CD0">
        <w:t xml:space="preserve"> at der </w:t>
      </w:r>
      <w:r w:rsidR="00182E25">
        <w:t>kun skal være</w:t>
      </w:r>
      <w:r w:rsidR="001C2CD0">
        <w:t xml:space="preserve"> </w:t>
      </w:r>
      <w:r w:rsidR="00182E25">
        <w:t xml:space="preserve">én udgave af hvert </w:t>
      </w:r>
      <w:r w:rsidR="001C2CD0">
        <w:t xml:space="preserve">produkt </w:t>
      </w:r>
      <w:r w:rsidR="00182E25">
        <w:t xml:space="preserve">og af hver </w:t>
      </w:r>
      <w:r w:rsidR="001C2CD0">
        <w:t xml:space="preserve">forretning, da der kan bindes mange HasA entiteter </w:t>
      </w:r>
      <w:r w:rsidR="00182E25">
        <w:t xml:space="preserve">mellem </w:t>
      </w:r>
      <w:r w:rsidR="001C2CD0">
        <w:t>dem.</w:t>
      </w:r>
      <w:r w:rsidR="00142F59">
        <w:t xml:space="preserve"> Modellen for databasen kan ses på </w:t>
      </w:r>
      <w:r w:rsidR="00142F59">
        <w:fldChar w:fldCharType="begin"/>
      </w:r>
      <w:r w:rsidR="00142F59">
        <w:instrText xml:space="preserve"> REF _Ref451169042 \h </w:instrText>
      </w:r>
      <w:r w:rsidR="00142F59">
        <w:fldChar w:fldCharType="separate"/>
      </w:r>
      <w:r w:rsidR="00142F59">
        <w:t xml:space="preserve">Figur </w:t>
      </w:r>
      <w:r w:rsidR="00142F59">
        <w:rPr>
          <w:noProof/>
        </w:rPr>
        <w:t>1</w:t>
      </w:r>
      <w:r w:rsidR="00142F59">
        <w:fldChar w:fldCharType="end"/>
      </w:r>
      <w:r w:rsidR="00142F59">
        <w:t>.</w:t>
      </w:r>
    </w:p>
    <w:p w14:paraId="55745E85" w14:textId="77777777" w:rsidR="00142F59" w:rsidRDefault="00142F59" w:rsidP="00142F59">
      <w:pPr>
        <w:keepNext/>
      </w:pPr>
      <w:r>
        <w:rPr>
          <w:noProof/>
          <w:lang w:eastAsia="da-DK"/>
        </w:rPr>
        <w:drawing>
          <wp:inline distT="0" distB="0" distL="0" distR="0" wp14:anchorId="0B63865D" wp14:editId="748A6922">
            <wp:extent cx="5731510" cy="136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3A17" w14:textId="4F751FBB" w:rsidR="00142F59" w:rsidRDefault="00142F59" w:rsidP="00142F59">
      <w:pPr>
        <w:pStyle w:val="Caption"/>
      </w:pPr>
      <w:bookmarkStart w:id="1" w:name="_Ref45116904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UML diagram for databasen.</w:t>
      </w:r>
    </w:p>
    <w:p w14:paraId="7D46E173" w14:textId="77777777" w:rsidR="00142F59" w:rsidRDefault="00142F59" w:rsidP="00A75CFF"/>
    <w:p w14:paraId="7B69E9FA" w14:textId="2A85CEE1" w:rsidR="00142F59" w:rsidRDefault="00142F59" w:rsidP="00142F59">
      <w:pPr>
        <w:pStyle w:val="Caption"/>
        <w:keepNext/>
      </w:pPr>
      <w:bookmarkStart w:id="2" w:name="_Ref45116879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>: Første udkast af opsætningen af databasen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116"/>
        <w:gridCol w:w="1117"/>
        <w:gridCol w:w="1117"/>
        <w:gridCol w:w="1116"/>
        <w:gridCol w:w="1173"/>
      </w:tblGrid>
      <w:tr w:rsidR="00142F59" w14:paraId="53DAC2BF" w14:textId="77777777" w:rsidTr="00142F59">
        <w:trPr>
          <w:trHeight w:val="267"/>
        </w:trPr>
        <w:tc>
          <w:tcPr>
            <w:tcW w:w="1118" w:type="dxa"/>
          </w:tcPr>
          <w:p w14:paraId="7F9B60D8" w14:textId="77777777" w:rsidR="00142F59" w:rsidRDefault="00142F59" w:rsidP="00A75CFF"/>
        </w:tc>
        <w:tc>
          <w:tcPr>
            <w:tcW w:w="1116" w:type="dxa"/>
          </w:tcPr>
          <w:p w14:paraId="06DF3502" w14:textId="06978D92" w:rsidR="00142F59" w:rsidRDefault="00142F59" w:rsidP="00A75CFF">
            <w:r>
              <w:t>Aldi</w:t>
            </w:r>
          </w:p>
        </w:tc>
        <w:tc>
          <w:tcPr>
            <w:tcW w:w="1117" w:type="dxa"/>
          </w:tcPr>
          <w:p w14:paraId="3C014EFD" w14:textId="0D6C09EA" w:rsidR="00142F59" w:rsidRDefault="00142F59" w:rsidP="00A75CFF">
            <w:r>
              <w:t>Fakta</w:t>
            </w:r>
          </w:p>
        </w:tc>
        <w:tc>
          <w:tcPr>
            <w:tcW w:w="1117" w:type="dxa"/>
          </w:tcPr>
          <w:p w14:paraId="194021C5" w14:textId="04C50837" w:rsidR="00142F59" w:rsidRDefault="00142F59" w:rsidP="00A75CFF">
            <w:r>
              <w:t>Føtex</w:t>
            </w:r>
          </w:p>
        </w:tc>
        <w:tc>
          <w:tcPr>
            <w:tcW w:w="1116" w:type="dxa"/>
          </w:tcPr>
          <w:p w14:paraId="4C5C3E95" w14:textId="15D8CDEC" w:rsidR="00142F59" w:rsidRDefault="00142F59" w:rsidP="00A75CFF">
            <w:r>
              <w:t>Kiwi</w:t>
            </w:r>
          </w:p>
        </w:tc>
        <w:tc>
          <w:tcPr>
            <w:tcW w:w="1173" w:type="dxa"/>
          </w:tcPr>
          <w:p w14:paraId="09D9C6EE" w14:textId="39608318" w:rsidR="00142F59" w:rsidRDefault="00142F59" w:rsidP="00A75CFF">
            <w:r>
              <w:t>Rema1000</w:t>
            </w:r>
          </w:p>
        </w:tc>
      </w:tr>
      <w:tr w:rsidR="00142F59" w14:paraId="1596F6BF" w14:textId="77777777" w:rsidTr="00142F59">
        <w:trPr>
          <w:trHeight w:val="267"/>
        </w:trPr>
        <w:tc>
          <w:tcPr>
            <w:tcW w:w="1118" w:type="dxa"/>
          </w:tcPr>
          <w:p w14:paraId="0A6DF387" w14:textId="3EB4BAFC" w:rsidR="00142F59" w:rsidRDefault="00142F59" w:rsidP="00A75CFF">
            <w:r>
              <w:t>Banan</w:t>
            </w:r>
          </w:p>
        </w:tc>
        <w:tc>
          <w:tcPr>
            <w:tcW w:w="1116" w:type="dxa"/>
          </w:tcPr>
          <w:p w14:paraId="3724493A" w14:textId="0C8DFC66" w:rsidR="00142F59" w:rsidRDefault="00142F59" w:rsidP="00A75CFF">
            <w:r>
              <w:t>2.95</w:t>
            </w:r>
          </w:p>
        </w:tc>
        <w:tc>
          <w:tcPr>
            <w:tcW w:w="1117" w:type="dxa"/>
          </w:tcPr>
          <w:p w14:paraId="0619FEFB" w14:textId="3E188E4D" w:rsidR="00142F59" w:rsidRDefault="00142F59" w:rsidP="00A75CFF">
            <w:r>
              <w:t>1.95</w:t>
            </w:r>
          </w:p>
        </w:tc>
        <w:tc>
          <w:tcPr>
            <w:tcW w:w="1117" w:type="dxa"/>
          </w:tcPr>
          <w:p w14:paraId="2E578C8C" w14:textId="4F17F11F" w:rsidR="00142F59" w:rsidRDefault="00142F59" w:rsidP="00A75CFF">
            <w:r>
              <w:t>2.50</w:t>
            </w:r>
          </w:p>
        </w:tc>
        <w:tc>
          <w:tcPr>
            <w:tcW w:w="1116" w:type="dxa"/>
          </w:tcPr>
          <w:p w14:paraId="6FB79486" w14:textId="44AB4524" w:rsidR="00142F59" w:rsidRDefault="00142F59" w:rsidP="00A75CFF">
            <w:r>
              <w:t>2.55</w:t>
            </w:r>
          </w:p>
        </w:tc>
        <w:tc>
          <w:tcPr>
            <w:tcW w:w="1173" w:type="dxa"/>
          </w:tcPr>
          <w:p w14:paraId="70C9C553" w14:textId="79885AB4" w:rsidR="00142F59" w:rsidRDefault="00142F59" w:rsidP="00A75CFF">
            <w:r>
              <w:t>2.70</w:t>
            </w:r>
          </w:p>
        </w:tc>
      </w:tr>
      <w:tr w:rsidR="00142F59" w14:paraId="3F2D0F67" w14:textId="77777777" w:rsidTr="00142F59">
        <w:trPr>
          <w:trHeight w:val="267"/>
        </w:trPr>
        <w:tc>
          <w:tcPr>
            <w:tcW w:w="1118" w:type="dxa"/>
          </w:tcPr>
          <w:p w14:paraId="5B84C431" w14:textId="4D1D2571" w:rsidR="00142F59" w:rsidRDefault="00142F59" w:rsidP="00A75CFF">
            <w:r>
              <w:t>Tomat</w:t>
            </w:r>
          </w:p>
        </w:tc>
        <w:tc>
          <w:tcPr>
            <w:tcW w:w="1116" w:type="dxa"/>
          </w:tcPr>
          <w:p w14:paraId="0F677E98" w14:textId="7F0CA96B" w:rsidR="00142F59" w:rsidRDefault="00142F59" w:rsidP="00A75CFF">
            <w:r>
              <w:t>2.90</w:t>
            </w:r>
          </w:p>
        </w:tc>
        <w:tc>
          <w:tcPr>
            <w:tcW w:w="1117" w:type="dxa"/>
          </w:tcPr>
          <w:p w14:paraId="10704B30" w14:textId="23CC5BCB" w:rsidR="00142F59" w:rsidRDefault="00142F59" w:rsidP="00A75CFF">
            <w:r>
              <w:t>2.40.</w:t>
            </w:r>
          </w:p>
        </w:tc>
        <w:tc>
          <w:tcPr>
            <w:tcW w:w="1117" w:type="dxa"/>
          </w:tcPr>
          <w:p w14:paraId="3F012C3B" w14:textId="71EA4034" w:rsidR="00142F59" w:rsidRDefault="00142F59" w:rsidP="00A75CFF">
            <w:r>
              <w:t>1.95</w:t>
            </w:r>
          </w:p>
        </w:tc>
        <w:tc>
          <w:tcPr>
            <w:tcW w:w="1116" w:type="dxa"/>
          </w:tcPr>
          <w:p w14:paraId="2B0AAB53" w14:textId="42ADF357" w:rsidR="00142F59" w:rsidRDefault="00142F59" w:rsidP="00A75CFF">
            <w:r>
              <w:t>2.60</w:t>
            </w:r>
          </w:p>
        </w:tc>
        <w:tc>
          <w:tcPr>
            <w:tcW w:w="1173" w:type="dxa"/>
          </w:tcPr>
          <w:p w14:paraId="535B6B77" w14:textId="265D328A" w:rsidR="00142F59" w:rsidRDefault="00142F59" w:rsidP="00A75CFF">
            <w:r>
              <w:t>2.30</w:t>
            </w:r>
          </w:p>
        </w:tc>
      </w:tr>
    </w:tbl>
    <w:p w14:paraId="2343FB28" w14:textId="77777777" w:rsidR="00142F59" w:rsidRDefault="00142F59" w:rsidP="00A75CFF"/>
    <w:p w14:paraId="5940F4FF" w14:textId="185CC5F6" w:rsidR="00492B22" w:rsidRDefault="00492B22" w:rsidP="00A75CFF">
      <w:r>
        <w:t>Inden denne erfaring var p</w:t>
      </w:r>
      <w:r w:rsidR="00A75CFF">
        <w:t>lanen med de</w:t>
      </w:r>
      <w:r>
        <w:t>n første udgave af databasen</w:t>
      </w:r>
      <w:r w:rsidR="001C6D13">
        <w:t>,</w:t>
      </w:r>
      <w:r w:rsidR="00A75CFF">
        <w:t xml:space="preserve"> </w:t>
      </w:r>
      <w:r w:rsidR="00AA74E6">
        <w:t xml:space="preserve">at </w:t>
      </w:r>
      <w:r w:rsidR="00A75CFF">
        <w:t>den skulle indeholde en enkel tabel</w:t>
      </w:r>
      <w:r w:rsidR="001C6D13">
        <w:t>,</w:t>
      </w:r>
      <w:r w:rsidR="00A75CFF">
        <w:t xml:space="preserve"> hvor man kunne se </w:t>
      </w:r>
      <w:r w:rsidR="00182E25">
        <w:t xml:space="preserve">produktets </w:t>
      </w:r>
      <w:r w:rsidR="00540296">
        <w:t>navn i rækkerne og de forskellige forretninger hen ad kolonerne</w:t>
      </w:r>
      <w:r w:rsidR="001C6D13">
        <w:t>,</w:t>
      </w:r>
      <w:r w:rsidR="00540296">
        <w:t xml:space="preserve"> og på den måde finde prisen for </w:t>
      </w:r>
      <w:r w:rsidR="00182E25">
        <w:t xml:space="preserve">produktet </w:t>
      </w:r>
      <w:r w:rsidR="00540296">
        <w:t>i den en</w:t>
      </w:r>
      <w:r w:rsidR="001C6D13">
        <w:t>kelt</w:t>
      </w:r>
      <w:r w:rsidR="00540296">
        <w:t>e forretning</w:t>
      </w:r>
      <w:r w:rsidR="00142F59">
        <w:t xml:space="preserve"> som kan ses på </w:t>
      </w:r>
      <w:r w:rsidR="00142F59">
        <w:fldChar w:fldCharType="begin"/>
      </w:r>
      <w:r w:rsidR="00142F59">
        <w:instrText xml:space="preserve"> REF _Ref451168793 \h </w:instrText>
      </w:r>
      <w:r w:rsidR="00142F59">
        <w:fldChar w:fldCharType="separate"/>
      </w:r>
      <w:r w:rsidR="00142F59">
        <w:t xml:space="preserve">Tabel </w:t>
      </w:r>
      <w:r w:rsidR="00142F59">
        <w:rPr>
          <w:noProof/>
        </w:rPr>
        <w:t>1</w:t>
      </w:r>
      <w:r w:rsidR="00142F59">
        <w:fldChar w:fldCharType="end"/>
      </w:r>
      <w:r w:rsidR="00540296">
        <w:t>. Dette viste sig at have nogle problemer</w:t>
      </w:r>
      <w:r w:rsidR="001C6D13">
        <w:t>,</w:t>
      </w:r>
      <w:r w:rsidR="00540296">
        <w:t xml:space="preserve"> da </w:t>
      </w:r>
      <w:r w:rsidR="006F2BDD">
        <w:t xml:space="preserve">Product klassen </w:t>
      </w:r>
      <w:r w:rsidR="00540296">
        <w:t>skulle lave</w:t>
      </w:r>
      <w:r w:rsidR="006F2BDD">
        <w:t>s</w:t>
      </w:r>
      <w:r w:rsidR="00D336C5">
        <w:t xml:space="preserve"> </w:t>
      </w:r>
      <w:r w:rsidR="00540296">
        <w:t>med en variabe</w:t>
      </w:r>
      <w:r w:rsidR="001C6D13">
        <w:t>l</w:t>
      </w:r>
      <w:r w:rsidR="00540296">
        <w:t xml:space="preserve"> for hver forretning</w:t>
      </w:r>
      <w:r w:rsidR="001C6D13">
        <w:t>,</w:t>
      </w:r>
      <w:r w:rsidR="00540296">
        <w:t xml:space="preserve"> som </w:t>
      </w:r>
      <w:r w:rsidR="006F2BDD">
        <w:t xml:space="preserve">prisen </w:t>
      </w:r>
      <w:r w:rsidR="00540296">
        <w:t>kunne gemme</w:t>
      </w:r>
      <w:r w:rsidR="006F2BDD">
        <w:t>s</w:t>
      </w:r>
      <w:r w:rsidR="00540296">
        <w:t xml:space="preserve"> </w:t>
      </w:r>
      <w:r w:rsidR="00AA74E6">
        <w:t>i</w:t>
      </w:r>
      <w:r w:rsidR="00540296">
        <w:t>. Det resulterede i</w:t>
      </w:r>
      <w:r w:rsidR="001C6D13">
        <w:t>,</w:t>
      </w:r>
      <w:r w:rsidR="00540296">
        <w:t xml:space="preserve"> at database</w:t>
      </w:r>
      <w:r w:rsidR="006F2BDD">
        <w:t>n</w:t>
      </w:r>
      <w:r w:rsidR="00540296">
        <w:t xml:space="preserve"> ikke v</w:t>
      </w:r>
      <w:r w:rsidR="001C6D13">
        <w:t>ille være</w:t>
      </w:r>
      <w:r w:rsidR="00540296">
        <w:t xml:space="preserve"> åben for udvidelser</w:t>
      </w:r>
      <w:r w:rsidR="001C6D13">
        <w:t>,</w:t>
      </w:r>
      <w:r w:rsidR="00540296">
        <w:t xml:space="preserve"> hvilket er ineffektivt</w:t>
      </w:r>
      <w:r w:rsidR="001C6D13">
        <w:t>,</w:t>
      </w:r>
      <w:r w:rsidR="00540296">
        <w:t xml:space="preserve"> når forretninger kan </w:t>
      </w:r>
      <w:r w:rsidR="00AA74E6">
        <w:t>åbne og lukke</w:t>
      </w:r>
      <w:r w:rsidR="001C6D13">
        <w:t>,</w:t>
      </w:r>
      <w:r w:rsidR="00AA74E6">
        <w:t xml:space="preserve"> og</w:t>
      </w:r>
      <w:r w:rsidR="00540296">
        <w:t xml:space="preserve"> forretningerne får nye </w:t>
      </w:r>
      <w:r w:rsidR="00182E25">
        <w:t xml:space="preserve">produkter </w:t>
      </w:r>
      <w:r w:rsidR="001C6D13">
        <w:t>i deres sortiment</w:t>
      </w:r>
      <w:r w:rsidR="00540296">
        <w:t xml:space="preserve">. </w:t>
      </w:r>
    </w:p>
    <w:p w14:paraId="6C56E4C4" w14:textId="26B4B315" w:rsidR="005822CC" w:rsidRPr="00A75CFF" w:rsidRDefault="00D336C5" w:rsidP="00A75CFF">
      <w:r>
        <w:t>For at forretningerne ikke kan ændre prisen</w:t>
      </w:r>
      <w:r w:rsidR="00182E25">
        <w:t xml:space="preserve"> på et produkt i en anden forretning</w:t>
      </w:r>
      <w:r>
        <w:t xml:space="preserve">, eller </w:t>
      </w:r>
      <w:r w:rsidR="00182E25">
        <w:t>ændre på andre forretningers sortiment</w:t>
      </w:r>
      <w:r>
        <w:t>, er der lavet et login til hver forretning, og alle logins gemmes i databasen. Denne entitet har et brugernavn, kodeord, og en reference til den forretning, de</w:t>
      </w:r>
      <w:r w:rsidR="00182E25">
        <w:t>n</w:t>
      </w:r>
      <w:r>
        <w:t xml:space="preserve"> har </w:t>
      </w:r>
      <w:r>
        <w:lastRenderedPageBreak/>
        <w:t xml:space="preserve">kontrol over. </w:t>
      </w:r>
      <w:r w:rsidR="00182E25">
        <w:t>N</w:t>
      </w:r>
      <w:r>
        <w:t xml:space="preserve">år der logges ind for en </w:t>
      </w:r>
      <w:r w:rsidR="00182E25">
        <w:t>forretningsmanager</w:t>
      </w:r>
      <w:r>
        <w:t xml:space="preserve">, har </w:t>
      </w:r>
      <w:r w:rsidR="00182E25">
        <w:t xml:space="preserve">han derved </w:t>
      </w:r>
      <w:r>
        <w:t>kun mulighed for at ændre, hvordan hans</w:t>
      </w:r>
      <w:r w:rsidR="00182E25">
        <w:t xml:space="preserve"> egen</w:t>
      </w:r>
      <w:r>
        <w:t xml:space="preserve"> forretning skal fremstå. Derudover er der lavet så Administratoren, som kan tilføje og slette forretninger, også har et login. Dette login er specielt i forhold til de andre, da det giver adgang til administrationsdelen af forretningerne. Derfor </w:t>
      </w:r>
      <w:r w:rsidR="00182E25">
        <w:t xml:space="preserve">er </w:t>
      </w:r>
      <w:r>
        <w:t>Administratorens login</w:t>
      </w:r>
      <w:r w:rsidR="00182E25">
        <w:t xml:space="preserve"> blevet</w:t>
      </w:r>
      <w:r>
        <w:t xml:space="preserve"> lavet med en forretning, der hedder Admin, og på den måde tages der i programmet højde for, hvilken retning administrationsprogrammet skal tage efter login.</w:t>
      </w:r>
    </w:p>
    <w:sectPr w:rsidR="005822CC" w:rsidRPr="00A7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4083E" w14:textId="77777777" w:rsidR="002E4FCF" w:rsidRDefault="002E4FCF" w:rsidP="00492B22">
      <w:pPr>
        <w:spacing w:after="0" w:line="240" w:lineRule="auto"/>
      </w:pPr>
      <w:r>
        <w:separator/>
      </w:r>
    </w:p>
  </w:endnote>
  <w:endnote w:type="continuationSeparator" w:id="0">
    <w:p w14:paraId="4C841B72" w14:textId="77777777" w:rsidR="002E4FCF" w:rsidRDefault="002E4FCF" w:rsidP="0049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B65A7" w14:textId="77777777" w:rsidR="002E4FCF" w:rsidRDefault="002E4FCF" w:rsidP="00492B22">
      <w:pPr>
        <w:spacing w:after="0" w:line="240" w:lineRule="auto"/>
      </w:pPr>
      <w:r>
        <w:separator/>
      </w:r>
    </w:p>
  </w:footnote>
  <w:footnote w:type="continuationSeparator" w:id="0">
    <w:p w14:paraId="6B44F27C" w14:textId="77777777" w:rsidR="002E4FCF" w:rsidRDefault="002E4FCF" w:rsidP="00492B22">
      <w:pPr>
        <w:spacing w:after="0" w:line="240" w:lineRule="auto"/>
      </w:pPr>
      <w:r>
        <w:continuationSeparator/>
      </w:r>
    </w:p>
  </w:footnote>
  <w:footnote w:id="1">
    <w:p w14:paraId="20FF02AB" w14:textId="65327E4F" w:rsidR="00492B22" w:rsidRPr="00492B22" w:rsidRDefault="00492B2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D336C5">
        <w:rPr>
          <w:lang w:val="en-GB"/>
        </w:rPr>
        <w:t>I4DAB - Databaser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F"/>
    <w:rsid w:val="00080019"/>
    <w:rsid w:val="00142F59"/>
    <w:rsid w:val="00182E25"/>
    <w:rsid w:val="001C2CD0"/>
    <w:rsid w:val="001C6D13"/>
    <w:rsid w:val="001D08A4"/>
    <w:rsid w:val="001F5CB3"/>
    <w:rsid w:val="0029780C"/>
    <w:rsid w:val="002E4FCF"/>
    <w:rsid w:val="0035083E"/>
    <w:rsid w:val="00384842"/>
    <w:rsid w:val="003A6C28"/>
    <w:rsid w:val="00492B22"/>
    <w:rsid w:val="004C3ADC"/>
    <w:rsid w:val="005177AE"/>
    <w:rsid w:val="00540296"/>
    <w:rsid w:val="005822CC"/>
    <w:rsid w:val="00615387"/>
    <w:rsid w:val="0061627B"/>
    <w:rsid w:val="006F2BDD"/>
    <w:rsid w:val="00705EEC"/>
    <w:rsid w:val="007720EA"/>
    <w:rsid w:val="00871DC2"/>
    <w:rsid w:val="00A6326B"/>
    <w:rsid w:val="00A75CFF"/>
    <w:rsid w:val="00AA2226"/>
    <w:rsid w:val="00AA74E6"/>
    <w:rsid w:val="00B10734"/>
    <w:rsid w:val="00B4088E"/>
    <w:rsid w:val="00CD33B9"/>
    <w:rsid w:val="00D174C0"/>
    <w:rsid w:val="00D336C5"/>
    <w:rsid w:val="00E452EF"/>
    <w:rsid w:val="00E47E29"/>
    <w:rsid w:val="00F36193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D3"/>
  <w15:chartTrackingRefBased/>
  <w15:docId w15:val="{B876F2B2-877D-40E3-B2CF-216A65A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97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0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B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B22"/>
    <w:rPr>
      <w:vertAlign w:val="superscript"/>
    </w:rPr>
  </w:style>
  <w:style w:type="paragraph" w:styleId="Revision">
    <w:name w:val="Revision"/>
    <w:hidden/>
    <w:uiPriority w:val="99"/>
    <w:semiHidden/>
    <w:rsid w:val="00B10734"/>
    <w:pPr>
      <w:spacing w:after="0" w:line="240" w:lineRule="auto"/>
    </w:pPr>
  </w:style>
  <w:style w:type="table" w:styleId="TableGrid">
    <w:name w:val="Table Grid"/>
    <w:basedOn w:val="TableNormal"/>
    <w:uiPriority w:val="39"/>
    <w:rsid w:val="0014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2F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BB73A-7C56-4E19-A9E0-53C7D880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473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12</cp:revision>
  <cp:lastPrinted>2016-05-14T09:36:00Z</cp:lastPrinted>
  <dcterms:created xsi:type="dcterms:W3CDTF">2016-02-13T20:04:00Z</dcterms:created>
  <dcterms:modified xsi:type="dcterms:W3CDTF">2016-05-16T11:36:00Z</dcterms:modified>
</cp:coreProperties>
</file>