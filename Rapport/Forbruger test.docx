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D7E2A" w14:textId="77777777" w:rsidR="00D05339" w:rsidRDefault="004C3FB2" w:rsidP="004C3FB2">
      <w:pPr>
        <w:pStyle w:val="Heading1"/>
      </w:pPr>
      <w:commentRangeStart w:id="0"/>
      <w:r>
        <w:t>Forbruger Test</w:t>
      </w:r>
      <w:commentRangeEnd w:id="0"/>
      <w:r w:rsidR="00A43656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4CADD79D" w14:textId="4F86BF36" w:rsidR="004C3FB2" w:rsidRPr="004C3FB2" w:rsidRDefault="002F103A" w:rsidP="004C3FB2">
      <w:r>
        <w:t xml:space="preserve">Nu er brugergrænsefladen ikke testbar, ved automatiske test. Derfor må man bruge andre midler, og det er her forbrugertest kommer ind i billedet. Forbruger test er en manuel test, som bliver lavet af forbrugeren, </w:t>
      </w:r>
      <w:bookmarkStart w:id="1" w:name="_GoBack"/>
      <w:bookmarkEnd w:id="1"/>
      <w:r>
        <w:t xml:space="preserve">for </w:t>
      </w:r>
      <w:r w:rsidR="004C3FB2">
        <w:t xml:space="preserve">at få feedback </w:t>
      </w:r>
      <w:r>
        <w:t>af personer der skal bruge programmet. Forbruger test viser om</w:t>
      </w:r>
      <w:r w:rsidR="004C3FB2">
        <w:t xml:space="preserve"> brugergrænsefladen er intuitiv. Hvis forbrugeren ikke kan følge programmets flow, skal der laves ændringer i brugergrænsefladen. </w:t>
      </w:r>
      <w:r w:rsidR="00E12375">
        <w:t xml:space="preserve">Forbruger testen er blevet udført ved at tage en gruppe personer, og </w:t>
      </w:r>
      <w:r w:rsidR="008733E4">
        <w:t>bede dem om at udføre nogle opgaver</w:t>
      </w:r>
      <w:r w:rsidR="00E12375">
        <w:t>, som er blevet opsat af gruppen</w:t>
      </w:r>
      <w:r w:rsidR="008733E4">
        <w:t>.</w:t>
      </w:r>
      <w:r w:rsidR="00E12375">
        <w:t xml:space="preserve"> </w:t>
      </w:r>
      <w:r w:rsidR="008733E4">
        <w:t xml:space="preserve">Testen </w:t>
      </w:r>
      <w:r w:rsidR="00E12375">
        <w:t>kan ses i dokumentationen</w:t>
      </w:r>
      <w:r w:rsidR="00E12375">
        <w:rPr>
          <w:rStyle w:val="FootnoteReference"/>
        </w:rPr>
        <w:footnoteReference w:id="1"/>
      </w:r>
      <w:r w:rsidR="00E12375">
        <w:t xml:space="preserve">. På baggrund af testen er Pristjek220’s brugergrænsefladen gennemgået nogle ændringer. </w:t>
      </w:r>
    </w:p>
    <w:sectPr w:rsidR="004C3FB2" w:rsidRPr="004C3F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ders Meidahl" w:date="2016-05-18T15:46:00Z" w:initials="AM">
    <w:p w14:paraId="49821535" w14:textId="77777777" w:rsidR="00A43656" w:rsidRDefault="00A43656">
      <w:pPr>
        <w:pStyle w:val="CommentText"/>
      </w:pPr>
      <w:r>
        <w:rPr>
          <w:rStyle w:val="CommentReference"/>
        </w:rPr>
        <w:annotationRef/>
      </w:r>
      <w:r>
        <w:t>UX</w:t>
      </w:r>
    </w:p>
    <w:p w14:paraId="7110A129" w14:textId="77777777" w:rsidR="00A43656" w:rsidRDefault="00A43656">
      <w:pPr>
        <w:pStyle w:val="CommentText"/>
      </w:pPr>
    </w:p>
    <w:p w14:paraId="7AF31F39" w14:textId="065416C4" w:rsidR="00A43656" w:rsidRDefault="00A43656">
      <w:pPr>
        <w:pStyle w:val="CommentText"/>
      </w:pPr>
      <w:r>
        <w:t>Evt. vis en opgave, som de har skulle udføre og hvad feedback der kom fra folk på den specifikke opgave. Og hvilke ændreringer der er sket, hvis det er sket.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F31F3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4A21B3" w14:textId="77777777" w:rsidR="003F28D8" w:rsidRDefault="003F28D8" w:rsidP="00E12375">
      <w:pPr>
        <w:spacing w:after="0" w:line="240" w:lineRule="auto"/>
      </w:pPr>
      <w:r>
        <w:separator/>
      </w:r>
    </w:p>
  </w:endnote>
  <w:endnote w:type="continuationSeparator" w:id="0">
    <w:p w14:paraId="75312775" w14:textId="77777777" w:rsidR="003F28D8" w:rsidRDefault="003F28D8" w:rsidP="00E12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92EED" w14:textId="77777777" w:rsidR="003F28D8" w:rsidRDefault="003F28D8" w:rsidP="00E12375">
      <w:pPr>
        <w:spacing w:after="0" w:line="240" w:lineRule="auto"/>
      </w:pPr>
      <w:r>
        <w:separator/>
      </w:r>
    </w:p>
  </w:footnote>
  <w:footnote w:type="continuationSeparator" w:id="0">
    <w:p w14:paraId="426B1886" w14:textId="77777777" w:rsidR="003F28D8" w:rsidRDefault="003F28D8" w:rsidP="00E12375">
      <w:pPr>
        <w:spacing w:after="0" w:line="240" w:lineRule="auto"/>
      </w:pPr>
      <w:r>
        <w:continuationSeparator/>
      </w:r>
    </w:p>
  </w:footnote>
  <w:footnote w:id="1">
    <w:p w14:paraId="0DD4F4CF" w14:textId="77777777" w:rsidR="00E12375" w:rsidRDefault="00E12375">
      <w:pPr>
        <w:pStyle w:val="FootnoteText"/>
      </w:pPr>
      <w:r>
        <w:rPr>
          <w:rStyle w:val="FootnoteReference"/>
        </w:rPr>
        <w:footnoteRef/>
      </w:r>
      <w:r>
        <w:t xml:space="preserve"> Forbrugertest dokumentation</w:t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ers Meidahl">
    <w15:presenceInfo w15:providerId="Windows Live" w15:userId="8659d8fb926deb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D9"/>
    <w:rsid w:val="000238AF"/>
    <w:rsid w:val="000F1E45"/>
    <w:rsid w:val="002F103A"/>
    <w:rsid w:val="003F28D8"/>
    <w:rsid w:val="004C3FB2"/>
    <w:rsid w:val="008733E4"/>
    <w:rsid w:val="009B1234"/>
    <w:rsid w:val="00A43656"/>
    <w:rsid w:val="00C16F51"/>
    <w:rsid w:val="00D05339"/>
    <w:rsid w:val="00E12375"/>
    <w:rsid w:val="00EE00D9"/>
    <w:rsid w:val="00FB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93CD8"/>
  <w15:chartTrackingRefBased/>
  <w15:docId w15:val="{5258BB44-FE5D-4BEA-9BF3-5A6E56E0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237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237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237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733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33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33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3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3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3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3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DA2AD-F266-49A2-B4C1-064CE8DE2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98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hemmingsen</dc:creator>
  <cp:keywords/>
  <dc:description/>
  <cp:lastModifiedBy>Anders Meidahl</cp:lastModifiedBy>
  <cp:revision>5</cp:revision>
  <dcterms:created xsi:type="dcterms:W3CDTF">2016-05-18T09:35:00Z</dcterms:created>
  <dcterms:modified xsi:type="dcterms:W3CDTF">2016-05-18T13:47:00Z</dcterms:modified>
</cp:coreProperties>
</file>