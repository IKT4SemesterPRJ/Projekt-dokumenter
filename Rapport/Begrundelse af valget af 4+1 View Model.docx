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101" w:rsidRDefault="00BD2554" w:rsidP="00BD2554">
      <w:pPr>
        <w:pStyle w:val="Heading1"/>
        <w:rPr>
          <w:lang w:val="da-DK"/>
        </w:rPr>
      </w:pPr>
      <w:r w:rsidRPr="00BD2554">
        <w:rPr>
          <w:lang w:val="da-DK"/>
        </w:rPr>
        <w:t xml:space="preserve">Begrundelse af valget af 4+1 </w:t>
      </w:r>
      <w:proofErr w:type="spellStart"/>
      <w:r w:rsidRPr="00BD2554">
        <w:rPr>
          <w:lang w:val="da-DK"/>
        </w:rPr>
        <w:t>View</w:t>
      </w:r>
      <w:proofErr w:type="spellEnd"/>
      <w:r w:rsidRPr="00BD2554">
        <w:rPr>
          <w:lang w:val="da-DK"/>
        </w:rPr>
        <w:t xml:space="preserve"> Model</w:t>
      </w:r>
    </w:p>
    <w:p w:rsidR="00977C55" w:rsidRDefault="00E839C7" w:rsidP="00BD2554">
      <w:pPr>
        <w:rPr>
          <w:lang w:val="da-DK"/>
        </w:rPr>
      </w:pPr>
      <w:r>
        <w:rPr>
          <w:lang w:val="da-DK"/>
        </w:rPr>
        <w:t>I de tidligere semesterprojekter har der altid indgået noget hardware, som der også skulle beskrives i systemarkitekturen for projektet. Til dette semesterprojekt er der derimod kun software</w:t>
      </w:r>
      <w:r w:rsidR="00111ADC">
        <w:rPr>
          <w:lang w:val="da-DK"/>
        </w:rPr>
        <w:t>,</w:t>
      </w:r>
      <w:r>
        <w:rPr>
          <w:lang w:val="da-DK"/>
        </w:rPr>
        <w:t xml:space="preserve"> så der er en masse</w:t>
      </w:r>
      <w:r w:rsidR="00111ADC">
        <w:rPr>
          <w:lang w:val="da-DK"/>
        </w:rPr>
        <w:t>,</w:t>
      </w:r>
      <w:r>
        <w:rPr>
          <w:lang w:val="da-DK"/>
        </w:rPr>
        <w:t xml:space="preserve"> der førhen er blevet lavet i systemarkitekturen</w:t>
      </w:r>
      <w:r w:rsidR="00111ADC">
        <w:rPr>
          <w:lang w:val="da-DK"/>
        </w:rPr>
        <w:t>,</w:t>
      </w:r>
      <w:r>
        <w:rPr>
          <w:lang w:val="da-DK"/>
        </w:rPr>
        <w:t xml:space="preserve"> som ikke skulle laves for dette projekt. Der findes derimod andre modeller</w:t>
      </w:r>
      <w:r w:rsidR="00111ADC">
        <w:rPr>
          <w:lang w:val="da-DK"/>
        </w:rPr>
        <w:t>,</w:t>
      </w:r>
      <w:r>
        <w:rPr>
          <w:lang w:val="da-DK"/>
        </w:rPr>
        <w:t xml:space="preserve"> der er gode til at beskrive arkitekturen af meget softwareprægede systemer. Fra skolens side var der lagt op til</w:t>
      </w:r>
      <w:r w:rsidR="00111ADC">
        <w:rPr>
          <w:lang w:val="da-DK"/>
        </w:rPr>
        <w:t>,</w:t>
      </w:r>
      <w:r>
        <w:rPr>
          <w:lang w:val="da-DK"/>
        </w:rPr>
        <w:t xml:space="preserve"> at der kunne benyttes modellen</w:t>
      </w:r>
      <w:r w:rsidR="00111ADC">
        <w:rPr>
          <w:lang w:val="da-DK"/>
        </w:rPr>
        <w:t>,</w:t>
      </w:r>
      <w:r>
        <w:rPr>
          <w:lang w:val="da-DK"/>
        </w:rPr>
        <w:t xml:space="preserve"> der hedder ”4+1 </w:t>
      </w:r>
      <w:proofErr w:type="spellStart"/>
      <w:r>
        <w:rPr>
          <w:lang w:val="da-DK"/>
        </w:rPr>
        <w:t>View</w:t>
      </w:r>
      <w:proofErr w:type="spellEnd"/>
      <w:r>
        <w:rPr>
          <w:lang w:val="da-DK"/>
        </w:rPr>
        <w:t xml:space="preserve"> Model”.</w:t>
      </w:r>
    </w:p>
    <w:p w:rsidR="00E839C7" w:rsidRDefault="00111ADC" w:rsidP="00535D96">
      <w:pPr>
        <w:rPr>
          <w:lang w:val="da-DK"/>
        </w:rPr>
      </w:pPr>
      <w:r>
        <w:rPr>
          <w:lang w:val="da-DK"/>
        </w:rPr>
        <w:t xml:space="preserve">Modellen består af fire </w:t>
      </w:r>
      <w:proofErr w:type="spellStart"/>
      <w:r>
        <w:rPr>
          <w:lang w:val="da-DK"/>
        </w:rPr>
        <w:t>views</w:t>
      </w:r>
      <w:proofErr w:type="spellEnd"/>
      <w:r>
        <w:rPr>
          <w:lang w:val="da-DK"/>
        </w:rPr>
        <w:t xml:space="preserve">, </w:t>
      </w:r>
      <w:r w:rsidR="00535D96" w:rsidRPr="00535D96">
        <w:rPr>
          <w:lang w:val="da-DK"/>
        </w:rPr>
        <w:t>der bruges til at beskrive systemet f</w:t>
      </w:r>
      <w:r w:rsidR="00535D96">
        <w:rPr>
          <w:lang w:val="da-DK"/>
        </w:rPr>
        <w:t xml:space="preserve">ra forskellige synspunkter. </w:t>
      </w:r>
      <w:r w:rsidR="00535D96" w:rsidRPr="00535D96">
        <w:t xml:space="preserve">De fire views </w:t>
      </w:r>
      <w:proofErr w:type="spellStart"/>
      <w:r w:rsidR="00535D96" w:rsidRPr="00535D96">
        <w:t>er</w:t>
      </w:r>
      <w:proofErr w:type="spellEnd"/>
      <w:r w:rsidR="00535D96" w:rsidRPr="00535D96">
        <w:t xml:space="preserve"> logical view, </w:t>
      </w:r>
      <w:r w:rsidR="00535D96">
        <w:t xml:space="preserve">development view, process view </w:t>
      </w:r>
      <w:proofErr w:type="spellStart"/>
      <w:proofErr w:type="gramStart"/>
      <w:r w:rsidR="00535D96">
        <w:t>og</w:t>
      </w:r>
      <w:proofErr w:type="spellEnd"/>
      <w:proofErr w:type="gramEnd"/>
      <w:r w:rsidR="00535D96">
        <w:t xml:space="preserve"> </w:t>
      </w:r>
      <w:proofErr w:type="spellStart"/>
      <w:r w:rsidR="00016D47">
        <w:t>deplyment</w:t>
      </w:r>
      <w:proofErr w:type="spellEnd"/>
      <w:r w:rsidR="00535D96">
        <w:t xml:space="preserve"> view. </w:t>
      </w:r>
      <w:r w:rsidR="00535D96" w:rsidRPr="00385AC6">
        <w:rPr>
          <w:lang w:val="da-DK"/>
        </w:rPr>
        <w:t xml:space="preserve">Derudover består modellen også af et sidste </w:t>
      </w:r>
      <w:proofErr w:type="spellStart"/>
      <w:r w:rsidR="00535D96" w:rsidRPr="00385AC6">
        <w:rPr>
          <w:lang w:val="da-DK"/>
        </w:rPr>
        <w:t>view</w:t>
      </w:r>
      <w:proofErr w:type="spellEnd"/>
      <w:r>
        <w:rPr>
          <w:lang w:val="da-DK"/>
        </w:rPr>
        <w:t>,</w:t>
      </w:r>
      <w:r w:rsidR="00535D96" w:rsidRPr="00385AC6">
        <w:rPr>
          <w:lang w:val="da-DK"/>
        </w:rPr>
        <w:t xml:space="preserve"> som </w:t>
      </w:r>
      <w:r w:rsidR="00385AC6" w:rsidRPr="00385AC6">
        <w:rPr>
          <w:lang w:val="da-DK"/>
        </w:rPr>
        <w:t xml:space="preserve">omhandler scenarierne i systemet. </w:t>
      </w:r>
      <w:r w:rsidR="00385AC6">
        <w:rPr>
          <w:lang w:val="da-DK"/>
        </w:rPr>
        <w:t>Disse scenarier beskriver de interaktioner</w:t>
      </w:r>
      <w:r>
        <w:rPr>
          <w:lang w:val="da-DK"/>
        </w:rPr>
        <w:t>,</w:t>
      </w:r>
      <w:r w:rsidR="00385AC6">
        <w:rPr>
          <w:lang w:val="da-DK"/>
        </w:rPr>
        <w:t xml:space="preserve"> der finder sted i systemet</w:t>
      </w:r>
      <w:r>
        <w:rPr>
          <w:lang w:val="da-DK"/>
        </w:rPr>
        <w:t>,</w:t>
      </w:r>
      <w:r w:rsidR="00385AC6">
        <w:rPr>
          <w:lang w:val="da-DK"/>
        </w:rPr>
        <w:t xml:space="preserve"> og er beskrevet i form af </w:t>
      </w:r>
      <w:proofErr w:type="spellStart"/>
      <w:r w:rsidR="00385AC6">
        <w:rPr>
          <w:lang w:val="da-DK"/>
        </w:rPr>
        <w:t>use</w:t>
      </w:r>
      <w:proofErr w:type="spellEnd"/>
      <w:r w:rsidR="00385AC6">
        <w:rPr>
          <w:lang w:val="da-DK"/>
        </w:rPr>
        <w:t xml:space="preserve"> cases eller </w:t>
      </w:r>
      <w:proofErr w:type="spellStart"/>
      <w:r w:rsidR="00385AC6">
        <w:rPr>
          <w:lang w:val="da-DK"/>
        </w:rPr>
        <w:t>user</w:t>
      </w:r>
      <w:proofErr w:type="spellEnd"/>
      <w:r w:rsidR="00385AC6">
        <w:rPr>
          <w:lang w:val="da-DK"/>
        </w:rPr>
        <w:t xml:space="preserve"> </w:t>
      </w:r>
      <w:proofErr w:type="spellStart"/>
      <w:r w:rsidR="00385AC6">
        <w:rPr>
          <w:lang w:val="da-DK"/>
        </w:rPr>
        <w:t>stories</w:t>
      </w:r>
      <w:proofErr w:type="spellEnd"/>
      <w:r w:rsidR="00385AC6">
        <w:rPr>
          <w:lang w:val="da-DK"/>
        </w:rPr>
        <w:t xml:space="preserve">. </w:t>
      </w:r>
    </w:p>
    <w:p w:rsidR="00385AC6" w:rsidRDefault="00385AC6" w:rsidP="00535D96">
      <w:pPr>
        <w:rPr>
          <w:lang w:val="da-DK"/>
        </w:rPr>
      </w:pPr>
      <w:r>
        <w:rPr>
          <w:lang w:val="da-DK"/>
        </w:rPr>
        <w:t xml:space="preserve">Det logiske </w:t>
      </w:r>
      <w:proofErr w:type="spellStart"/>
      <w:r>
        <w:rPr>
          <w:lang w:val="da-DK"/>
        </w:rPr>
        <w:t>view</w:t>
      </w:r>
      <w:proofErr w:type="spellEnd"/>
      <w:r>
        <w:rPr>
          <w:lang w:val="da-DK"/>
        </w:rPr>
        <w:t xml:space="preserve"> viser de funktionaliteter</w:t>
      </w:r>
      <w:r w:rsidR="00111ADC">
        <w:rPr>
          <w:lang w:val="da-DK"/>
        </w:rPr>
        <w:t>,</w:t>
      </w:r>
      <w:r>
        <w:rPr>
          <w:lang w:val="da-DK"/>
        </w:rPr>
        <w:t xml:space="preserve"> som systemet besidder. Der er her valgt at udarbejde klassediagrammer, da de giver det gode overblik over systemet, samt sekvensdiagrammer</w:t>
      </w:r>
      <w:r w:rsidR="00111ADC">
        <w:rPr>
          <w:lang w:val="da-DK"/>
        </w:rPr>
        <w:t>,</w:t>
      </w:r>
      <w:r>
        <w:rPr>
          <w:lang w:val="da-DK"/>
        </w:rPr>
        <w:t xml:space="preserve"> for at vise hvordan kommunikationen foregår i systemet for de forskellige funktionaliteter.</w:t>
      </w:r>
    </w:p>
    <w:p w:rsidR="00385AC6" w:rsidRDefault="00385AC6" w:rsidP="00535D96">
      <w:pPr>
        <w:rPr>
          <w:lang w:val="da-DK"/>
        </w:rPr>
      </w:pPr>
      <w:r>
        <w:rPr>
          <w:lang w:val="da-DK"/>
        </w:rPr>
        <w:t xml:space="preserve">I </w:t>
      </w:r>
      <w:proofErr w:type="spellStart"/>
      <w:r>
        <w:rPr>
          <w:lang w:val="da-DK"/>
        </w:rPr>
        <w:t>development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view</w:t>
      </w:r>
      <w:proofErr w:type="spellEnd"/>
      <w:r>
        <w:rPr>
          <w:lang w:val="da-DK"/>
        </w:rPr>
        <w:t xml:space="preserve"> bliver systemet beskrevet ved at blive opdelt i mindre dele, som subsystemer og lag. Her er der valgt at lave </w:t>
      </w:r>
      <w:proofErr w:type="spellStart"/>
      <w:r>
        <w:rPr>
          <w:lang w:val="da-DK"/>
        </w:rPr>
        <w:t>package</w:t>
      </w:r>
      <w:proofErr w:type="spellEnd"/>
      <w:r>
        <w:rPr>
          <w:lang w:val="da-DK"/>
        </w:rPr>
        <w:t xml:space="preserve"> diagrammer</w:t>
      </w:r>
      <w:r w:rsidR="00111ADC">
        <w:rPr>
          <w:lang w:val="da-DK"/>
        </w:rPr>
        <w:t>,</w:t>
      </w:r>
      <w:r>
        <w:rPr>
          <w:lang w:val="da-DK"/>
        </w:rPr>
        <w:t xml:space="preserve"> som deler systemet op i mindre pakker</w:t>
      </w:r>
      <w:r w:rsidR="00111ADC">
        <w:rPr>
          <w:lang w:val="da-DK"/>
        </w:rPr>
        <w:t>,</w:t>
      </w:r>
      <w:r w:rsidR="000A0C09">
        <w:rPr>
          <w:lang w:val="da-DK"/>
        </w:rPr>
        <w:t xml:space="preserve"> og herved danner overblik over de forskellige dele</w:t>
      </w:r>
      <w:r w:rsidR="00111ADC">
        <w:rPr>
          <w:lang w:val="da-DK"/>
        </w:rPr>
        <w:t>,</w:t>
      </w:r>
      <w:r w:rsidR="000A0C09">
        <w:rPr>
          <w:lang w:val="da-DK"/>
        </w:rPr>
        <w:t xml:space="preserve"> der indgår i systemet. Der er også valgt at benytte </w:t>
      </w:r>
      <w:proofErr w:type="spellStart"/>
      <w:r w:rsidR="000A0C09">
        <w:rPr>
          <w:lang w:val="da-DK"/>
        </w:rPr>
        <w:t>package</w:t>
      </w:r>
      <w:proofErr w:type="spellEnd"/>
      <w:r w:rsidR="000A0C09">
        <w:rPr>
          <w:lang w:val="da-DK"/>
        </w:rPr>
        <w:t xml:space="preserve"> diagrammerne til at opdele klassediagrammerne</w:t>
      </w:r>
      <w:r w:rsidR="00111ADC">
        <w:rPr>
          <w:lang w:val="da-DK"/>
        </w:rPr>
        <w:t>,</w:t>
      </w:r>
      <w:r w:rsidR="000A0C09">
        <w:rPr>
          <w:lang w:val="da-DK"/>
        </w:rPr>
        <w:t xml:space="preserve"> så afhængigheder imellem klasser i forskellige pakker, og de klasser som hver pakke indeholder, kan vises på en overskuelig måde. Et diagram</w:t>
      </w:r>
      <w:r w:rsidR="00111ADC">
        <w:rPr>
          <w:lang w:val="da-DK"/>
        </w:rPr>
        <w:t>,</w:t>
      </w:r>
      <w:r w:rsidR="000A0C09">
        <w:rPr>
          <w:lang w:val="da-DK"/>
        </w:rPr>
        <w:t xml:space="preserve"> der også typisk kan benyttes i dette </w:t>
      </w:r>
      <w:proofErr w:type="spellStart"/>
      <w:r w:rsidR="000A0C09">
        <w:rPr>
          <w:lang w:val="da-DK"/>
        </w:rPr>
        <w:t>view</w:t>
      </w:r>
      <w:proofErr w:type="spellEnd"/>
      <w:r w:rsidR="00111ADC">
        <w:rPr>
          <w:lang w:val="da-DK"/>
        </w:rPr>
        <w:t>,</w:t>
      </w:r>
      <w:r w:rsidR="000A0C09">
        <w:rPr>
          <w:lang w:val="da-DK"/>
        </w:rPr>
        <w:t xml:space="preserve"> er et component diagram. Det bliver typisk brugt i systemer</w:t>
      </w:r>
      <w:r w:rsidR="00111ADC">
        <w:rPr>
          <w:lang w:val="da-DK"/>
        </w:rPr>
        <w:t>,</w:t>
      </w:r>
      <w:r w:rsidR="000A0C09">
        <w:rPr>
          <w:lang w:val="da-DK"/>
        </w:rPr>
        <w:t xml:space="preserve"> hvor komponenter</w:t>
      </w:r>
      <w:r w:rsidR="00111ADC">
        <w:rPr>
          <w:lang w:val="da-DK"/>
        </w:rPr>
        <w:t>,</w:t>
      </w:r>
      <w:r w:rsidR="000A0C09">
        <w:rPr>
          <w:lang w:val="da-DK"/>
        </w:rPr>
        <w:t xml:space="preserve"> som andre tidligere har lavet</w:t>
      </w:r>
      <w:r w:rsidR="00111ADC">
        <w:rPr>
          <w:lang w:val="da-DK"/>
        </w:rPr>
        <w:t>,</w:t>
      </w:r>
      <w:r w:rsidR="000A0C09">
        <w:rPr>
          <w:lang w:val="da-DK"/>
        </w:rPr>
        <w:t xml:space="preserve"> genbruges og sættes sammen. Dette diagram er fravalgt i dette projekt</w:t>
      </w:r>
      <w:r w:rsidR="00111ADC">
        <w:rPr>
          <w:lang w:val="da-DK"/>
        </w:rPr>
        <w:t>,</w:t>
      </w:r>
      <w:r w:rsidR="000A0C09">
        <w:rPr>
          <w:lang w:val="da-DK"/>
        </w:rPr>
        <w:t xml:space="preserve"> da gruppen ikke følte det tilførte nogen værdi.</w:t>
      </w:r>
    </w:p>
    <w:p w:rsidR="000A0C09" w:rsidRDefault="000A0C09" w:rsidP="00535D96">
      <w:pPr>
        <w:rPr>
          <w:lang w:val="da-DK"/>
        </w:rPr>
      </w:pPr>
      <w:proofErr w:type="spellStart"/>
      <w:r>
        <w:rPr>
          <w:lang w:val="da-DK"/>
        </w:rPr>
        <w:t>Process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view</w:t>
      </w:r>
      <w:proofErr w:type="spellEnd"/>
      <w:r>
        <w:rPr>
          <w:lang w:val="da-DK"/>
        </w:rPr>
        <w:t xml:space="preserve"> fokuserer på dynamikken i systemet</w:t>
      </w:r>
      <w:r w:rsidR="00111ADC">
        <w:rPr>
          <w:lang w:val="da-DK"/>
        </w:rPr>
        <w:t>,</w:t>
      </w:r>
      <w:r>
        <w:rPr>
          <w:lang w:val="da-DK"/>
        </w:rPr>
        <w:t xml:space="preserve"> og viser de forskellige processer</w:t>
      </w:r>
      <w:r w:rsidR="00111ADC">
        <w:rPr>
          <w:lang w:val="da-DK"/>
        </w:rPr>
        <w:t>,</w:t>
      </w:r>
      <w:r>
        <w:rPr>
          <w:lang w:val="da-DK"/>
        </w:rPr>
        <w:t xml:space="preserve"> og hvordan de kommunikerer. Her vil der typisk blive benyttet flow </w:t>
      </w:r>
      <w:proofErr w:type="spellStart"/>
      <w:r>
        <w:rPr>
          <w:lang w:val="da-DK"/>
        </w:rPr>
        <w:t>charts</w:t>
      </w:r>
      <w:proofErr w:type="spellEnd"/>
      <w:r>
        <w:rPr>
          <w:lang w:val="da-DK"/>
        </w:rPr>
        <w:t xml:space="preserve"> til at il</w:t>
      </w:r>
      <w:r w:rsidR="00016D47">
        <w:rPr>
          <w:lang w:val="da-DK"/>
        </w:rPr>
        <w:t>lustrere dette. Gruppen var dog enige om</w:t>
      </w:r>
      <w:r w:rsidR="00111ADC">
        <w:rPr>
          <w:lang w:val="da-DK"/>
        </w:rPr>
        <w:t>,</w:t>
      </w:r>
      <w:r w:rsidR="00016D47">
        <w:rPr>
          <w:lang w:val="da-DK"/>
        </w:rPr>
        <w:t xml:space="preserve"> at flow </w:t>
      </w:r>
      <w:proofErr w:type="spellStart"/>
      <w:r w:rsidR="00016D47">
        <w:rPr>
          <w:lang w:val="da-DK"/>
        </w:rPr>
        <w:t>charts</w:t>
      </w:r>
      <w:proofErr w:type="spellEnd"/>
      <w:r w:rsidR="00016D47">
        <w:rPr>
          <w:lang w:val="da-DK"/>
        </w:rPr>
        <w:t xml:space="preserve"> ikke viste noget</w:t>
      </w:r>
      <w:r w:rsidR="00111ADC">
        <w:rPr>
          <w:lang w:val="da-DK"/>
        </w:rPr>
        <w:t>,</w:t>
      </w:r>
      <w:r w:rsidR="00016D47">
        <w:rPr>
          <w:lang w:val="da-DK"/>
        </w:rPr>
        <w:t xml:space="preserve"> som sekvensdiagrammerne i det logiske </w:t>
      </w:r>
      <w:proofErr w:type="spellStart"/>
      <w:r w:rsidR="00016D47">
        <w:rPr>
          <w:lang w:val="da-DK"/>
        </w:rPr>
        <w:t>view</w:t>
      </w:r>
      <w:proofErr w:type="spellEnd"/>
      <w:r w:rsidR="00016D47">
        <w:rPr>
          <w:lang w:val="da-DK"/>
        </w:rPr>
        <w:t xml:space="preserve"> ikke allerede viste. Flow </w:t>
      </w:r>
      <w:proofErr w:type="spellStart"/>
      <w:r w:rsidR="00016D47">
        <w:rPr>
          <w:lang w:val="da-DK"/>
        </w:rPr>
        <w:t>charts</w:t>
      </w:r>
      <w:proofErr w:type="spellEnd"/>
      <w:r w:rsidR="00016D47">
        <w:rPr>
          <w:lang w:val="da-DK"/>
        </w:rPr>
        <w:t xml:space="preserve"> er derfor valgt ikke at udarbejde</w:t>
      </w:r>
      <w:r w:rsidR="00111ADC">
        <w:rPr>
          <w:lang w:val="da-DK"/>
        </w:rPr>
        <w:t>,</w:t>
      </w:r>
      <w:r w:rsidR="00016D47">
        <w:rPr>
          <w:lang w:val="da-DK"/>
        </w:rPr>
        <w:t xml:space="preserve"> da sekvensdiagrammerne lettere kan relateres til koden. Selve </w:t>
      </w:r>
      <w:proofErr w:type="spellStart"/>
      <w:r w:rsidR="00016D47">
        <w:rPr>
          <w:lang w:val="da-DK"/>
        </w:rPr>
        <w:t>process</w:t>
      </w:r>
      <w:proofErr w:type="spellEnd"/>
      <w:r w:rsidR="00016D47">
        <w:rPr>
          <w:lang w:val="da-DK"/>
        </w:rPr>
        <w:t xml:space="preserve"> </w:t>
      </w:r>
      <w:proofErr w:type="spellStart"/>
      <w:r w:rsidR="00016D47">
        <w:rPr>
          <w:lang w:val="da-DK"/>
        </w:rPr>
        <w:t>view</w:t>
      </w:r>
      <w:proofErr w:type="spellEnd"/>
      <w:r w:rsidR="00016D47">
        <w:rPr>
          <w:lang w:val="da-DK"/>
        </w:rPr>
        <w:t xml:space="preserve"> er derfor heller ikke implementeret i arkitekturen</w:t>
      </w:r>
      <w:r w:rsidR="00111ADC">
        <w:rPr>
          <w:lang w:val="da-DK"/>
        </w:rPr>
        <w:t>,</w:t>
      </w:r>
      <w:r w:rsidR="00016D47">
        <w:rPr>
          <w:lang w:val="da-DK"/>
        </w:rPr>
        <w:t xml:space="preserve"> da der ikke var noget</w:t>
      </w:r>
      <w:r w:rsidR="00111ADC">
        <w:rPr>
          <w:lang w:val="da-DK"/>
        </w:rPr>
        <w:t>,</w:t>
      </w:r>
      <w:r w:rsidR="00016D47">
        <w:rPr>
          <w:lang w:val="da-DK"/>
        </w:rPr>
        <w:t xml:space="preserve"> gruppen følte var relevant for projektet at vise her.</w:t>
      </w:r>
    </w:p>
    <w:p w:rsidR="00016D47" w:rsidRPr="00385AC6" w:rsidRDefault="006A0555" w:rsidP="00535D96">
      <w:pPr>
        <w:rPr>
          <w:lang w:val="da-DK"/>
        </w:rPr>
      </w:pPr>
      <w:r>
        <w:rPr>
          <w:lang w:val="da-DK"/>
        </w:rPr>
        <w:t xml:space="preserve">Deployment </w:t>
      </w:r>
      <w:proofErr w:type="spellStart"/>
      <w:r>
        <w:rPr>
          <w:lang w:val="da-DK"/>
        </w:rPr>
        <w:t>view</w:t>
      </w:r>
      <w:proofErr w:type="spellEnd"/>
      <w:r>
        <w:rPr>
          <w:lang w:val="da-DK"/>
        </w:rPr>
        <w:t xml:space="preserve"> viser</w:t>
      </w:r>
      <w:r w:rsidR="00111ADC">
        <w:rPr>
          <w:lang w:val="da-DK"/>
        </w:rPr>
        <w:t>,</w:t>
      </w:r>
      <w:r>
        <w:rPr>
          <w:lang w:val="da-DK"/>
        </w:rPr>
        <w:t xml:space="preserve"> hvordan softwarekomponenter er distribueret på moduler i det fysiske plan</w:t>
      </w:r>
      <w:r w:rsidR="00111ADC">
        <w:rPr>
          <w:lang w:val="da-DK"/>
        </w:rPr>
        <w:t>,</w:t>
      </w:r>
      <w:r>
        <w:rPr>
          <w:lang w:val="da-DK"/>
        </w:rPr>
        <w:t xml:space="preserve"> samt hvordan der kommunikeres mellem disse komponenter. Diagrammet</w:t>
      </w:r>
      <w:r w:rsidR="00111ADC">
        <w:rPr>
          <w:lang w:val="da-DK"/>
        </w:rPr>
        <w:t>,</w:t>
      </w:r>
      <w:r>
        <w:rPr>
          <w:lang w:val="da-DK"/>
        </w:rPr>
        <w:t xml:space="preserve"> der benyttes til at illustrere dette</w:t>
      </w:r>
      <w:r w:rsidR="00111ADC">
        <w:rPr>
          <w:lang w:val="da-DK"/>
        </w:rPr>
        <w:t>,</w:t>
      </w:r>
      <w:r>
        <w:rPr>
          <w:lang w:val="da-DK"/>
        </w:rPr>
        <w:t xml:space="preserve"> </w:t>
      </w:r>
      <w:r w:rsidR="00111ADC">
        <w:rPr>
          <w:lang w:val="da-DK"/>
        </w:rPr>
        <w:t xml:space="preserve">er et </w:t>
      </w:r>
      <w:proofErr w:type="spellStart"/>
      <w:r w:rsidR="00111ADC">
        <w:rPr>
          <w:lang w:val="da-DK"/>
        </w:rPr>
        <w:t>deployment</w:t>
      </w:r>
      <w:proofErr w:type="spellEnd"/>
      <w:r w:rsidR="00111ADC">
        <w:rPr>
          <w:lang w:val="da-DK"/>
        </w:rPr>
        <w:t xml:space="preserve"> diagram. Det er valgt at benytte dette diagram, da det viser, hvordan der kommunikeres mellem applikationerne, der kører på en computer og serveren.</w:t>
      </w:r>
      <w:bookmarkStart w:id="0" w:name="_GoBack"/>
      <w:bookmarkEnd w:id="0"/>
    </w:p>
    <w:sectPr w:rsidR="00016D47" w:rsidRPr="00385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554"/>
    <w:rsid w:val="00016D47"/>
    <w:rsid w:val="000A0C09"/>
    <w:rsid w:val="00111ADC"/>
    <w:rsid w:val="001A640D"/>
    <w:rsid w:val="002506AB"/>
    <w:rsid w:val="00385AC6"/>
    <w:rsid w:val="00535D96"/>
    <w:rsid w:val="005C1593"/>
    <w:rsid w:val="00662900"/>
    <w:rsid w:val="006A0555"/>
    <w:rsid w:val="008D6101"/>
    <w:rsid w:val="00977C55"/>
    <w:rsid w:val="00A235A3"/>
    <w:rsid w:val="00AB42B7"/>
    <w:rsid w:val="00BD2554"/>
    <w:rsid w:val="00D54526"/>
    <w:rsid w:val="00E839C7"/>
    <w:rsid w:val="00F7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783B3-AAF2-485F-B323-8C4A6B4A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D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5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5D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Grønbech</dc:creator>
  <cp:keywords/>
  <dc:description/>
  <cp:lastModifiedBy>Mette Grønbech</cp:lastModifiedBy>
  <cp:revision>5</cp:revision>
  <dcterms:created xsi:type="dcterms:W3CDTF">2016-04-26T12:15:00Z</dcterms:created>
  <dcterms:modified xsi:type="dcterms:W3CDTF">2016-05-01T20:47:00Z</dcterms:modified>
</cp:coreProperties>
</file>