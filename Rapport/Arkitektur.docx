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35561" w14:textId="28F3D43A" w:rsidR="00A5754D" w:rsidRDefault="00902D95" w:rsidP="00A5754D">
      <w:pPr>
        <w:pStyle w:val="Heading2"/>
      </w:pPr>
      <w:bookmarkStart w:id="0" w:name="_Toc437616724"/>
      <w:r>
        <w:t>Arkitektur</w:t>
      </w:r>
    </w:p>
    <w:p w14:paraId="76FA77E8" w14:textId="1B19F333" w:rsidR="00312DF7" w:rsidRDefault="00A002FB" w:rsidP="00A002FB">
      <w:r>
        <w:t>Da arkitekturen af projektet skulle besluttes,</w:t>
      </w:r>
      <w:r w:rsidR="00902D95">
        <w:t xml:space="preserve"> blev der valgt at bruge en lag</w:t>
      </w:r>
      <w:r>
        <w:t xml:space="preserve">delt model, som ville give et godt og hurtigt overblik over systemet. Grunden til at valget faldt på den, var at ved den </w:t>
      </w:r>
      <w:r w:rsidR="00902D95">
        <w:t>lagdelt</w:t>
      </w:r>
      <w:r>
        <w:t xml:space="preserve">e model er der en gruppering af klasser og pakker. </w:t>
      </w:r>
      <w:r w:rsidR="009E2F1C">
        <w:t xml:space="preserve">Herved har </w:t>
      </w:r>
      <w:r>
        <w:t>de klasser</w:t>
      </w:r>
      <w:r w:rsidR="009E2F1C">
        <w:t>,</w:t>
      </w:r>
      <w:r>
        <w:t xml:space="preserve"> der befinder sig i ét lag</w:t>
      </w:r>
      <w:r w:rsidR="009E2F1C">
        <w:t>,</w:t>
      </w:r>
      <w:r>
        <w:t xml:space="preserve"> et sammenhængende ansvar</w:t>
      </w:r>
      <w:r w:rsidR="00902D95">
        <w:t xml:space="preserve"> for</w:t>
      </w:r>
      <w:r>
        <w:t xml:space="preserve"> et vigtigt aspekt i systemet i den logiske separation</w:t>
      </w:r>
      <w:r w:rsidR="009E2F1C">
        <w:t>,</w:t>
      </w:r>
      <w:r>
        <w:t xml:space="preserve"> der er lavet i projektet. Ved at gruppere systemet på denne måde, kan der hurtigt findes ud af</w:t>
      </w:r>
      <w:r w:rsidR="009E2F1C">
        <w:t>,</w:t>
      </w:r>
      <w:r>
        <w:t xml:space="preserve"> hvor der skal ændres ting</w:t>
      </w:r>
      <w:r w:rsidR="009E2F1C">
        <w:t>,</w:t>
      </w:r>
      <w:r>
        <w:t xml:space="preserve"> hvis der er noget</w:t>
      </w:r>
      <w:r w:rsidR="009E2F1C">
        <w:t>,</w:t>
      </w:r>
      <w:r>
        <w:t xml:space="preserve"> der skal ændres. </w:t>
      </w:r>
      <w:r w:rsidR="00902D95">
        <w:t>Med valget af at bruge den lagdelte model skulle der så tages en beslutning om</w:t>
      </w:r>
      <w:r w:rsidR="009E2F1C">
        <w:t>,</w:t>
      </w:r>
      <w:r w:rsidR="00902D95">
        <w:t xml:space="preserve"> hvor mange lag der skulle inddeles i</w:t>
      </w:r>
      <w:r w:rsidR="009E2F1C">
        <w:t xml:space="preserve">. Ud </w:t>
      </w:r>
      <w:r w:rsidR="00902D95">
        <w:t xml:space="preserve">fra størrelsen af systemet gav det mest mening </w:t>
      </w:r>
      <w:r w:rsidR="009E2F1C">
        <w:t xml:space="preserve">at </w:t>
      </w:r>
      <w:r w:rsidR="00902D95">
        <w:t>bruge en 3 lagdelt model</w:t>
      </w:r>
      <w:r w:rsidR="00BA3834">
        <w:rPr>
          <w:rStyle w:val="FootnoteReference"/>
        </w:rPr>
        <w:footnoteReference w:id="1"/>
      </w:r>
      <w:r w:rsidR="00902D95">
        <w:t>. Den 3 lagdelte</w:t>
      </w:r>
      <w:r>
        <w:t xml:space="preserve"> model, består af; DAL, BLL og PL.</w:t>
      </w:r>
    </w:p>
    <w:p w14:paraId="293C504C" w14:textId="5454466D" w:rsidR="00A002FB" w:rsidRDefault="00A002FB" w:rsidP="00A002FB">
      <w:r>
        <w:t xml:space="preserve">Et eksempel på hvordan et normalt scenarie kunne se ud, kan ses på </w:t>
      </w:r>
      <w:r>
        <w:fldChar w:fldCharType="begin"/>
      </w:r>
      <w:r>
        <w:instrText xml:space="preserve"> REF _Ref449894462 \h </w:instrText>
      </w:r>
      <w:r>
        <w:fldChar w:fldCharType="separate"/>
      </w:r>
      <w:r w:rsidR="00CF178A">
        <w:t xml:space="preserve">Figur </w:t>
      </w:r>
      <w:r w:rsidR="00CF178A">
        <w:rPr>
          <w:noProof/>
        </w:rPr>
        <w:t>3</w:t>
      </w:r>
      <w:r>
        <w:fldChar w:fldCharType="end"/>
      </w:r>
      <w:r>
        <w:t>, som viser hvad der sker</w:t>
      </w:r>
      <w:r w:rsidR="00E34230">
        <w:t>,</w:t>
      </w:r>
      <w:r>
        <w:t xml:space="preserve"> når en bruger indtaster i et felt</w:t>
      </w:r>
      <w:r w:rsidR="00E34230">
        <w:t>,</w:t>
      </w:r>
      <w:r>
        <w:t xml:space="preserve"> der kan autofuldføre. Først ændre</w:t>
      </w:r>
      <w:r w:rsidR="009E2F1C">
        <w:t>r</w:t>
      </w:r>
      <w:r>
        <w:t xml:space="preserve"> brugeren på teksten på GUI</w:t>
      </w:r>
      <w:r w:rsidR="00E34230">
        <w:t>’en</w:t>
      </w:r>
      <w:r>
        <w:t xml:space="preserve">, </w:t>
      </w:r>
      <w:r w:rsidR="00E34230">
        <w:t xml:space="preserve">hvorefter </w:t>
      </w:r>
      <w:r>
        <w:t xml:space="preserve">GUI’en </w:t>
      </w:r>
      <w:r w:rsidR="00E34230">
        <w:t xml:space="preserve">kalder </w:t>
      </w:r>
      <w:r>
        <w:t>ned på GUI viewmodel</w:t>
      </w:r>
      <w:r w:rsidR="00E34230">
        <w:t>,</w:t>
      </w:r>
      <w:r>
        <w:t xml:space="preserve"> </w:t>
      </w:r>
      <w:r w:rsidR="00E34230">
        <w:t xml:space="preserve">for </w:t>
      </w:r>
      <w:r>
        <w:t>at den skal udfylde listen</w:t>
      </w:r>
      <w:r w:rsidR="00E34230">
        <w:t>. Dette sker i PL</w:t>
      </w:r>
      <w:r>
        <w:t xml:space="preserve">, </w:t>
      </w:r>
      <w:r w:rsidR="00E34230">
        <w:t xml:space="preserve">hvorefter der så kaldes en funktion i klassen AutoComplete i </w:t>
      </w:r>
      <w:r>
        <w:t>BLL</w:t>
      </w:r>
      <w:r w:rsidR="00E34230">
        <w:t>. Denne funktion kalder så en funktion i en klasse i</w:t>
      </w:r>
      <w:r>
        <w:t xml:space="preserve"> DAL, </w:t>
      </w:r>
      <w:r w:rsidR="00E34230">
        <w:t>som</w:t>
      </w:r>
      <w:r>
        <w:t xml:space="preserve"> lave</w:t>
      </w:r>
      <w:r w:rsidR="00E34230">
        <w:t>r</w:t>
      </w:r>
      <w:r>
        <w:t xml:space="preserve"> et database udtræk ud fra den indtasted</w:t>
      </w:r>
      <w:bookmarkStart w:id="1" w:name="_GoBack"/>
      <w:bookmarkEnd w:id="1"/>
      <w:r>
        <w:t xml:space="preserve">e tekst. </w:t>
      </w:r>
    </w:p>
    <w:p w14:paraId="09E1412A" w14:textId="38C07E55" w:rsidR="00A002FB" w:rsidRDefault="0097740F" w:rsidP="00A002FB">
      <w:pPr>
        <w:keepNext/>
      </w:pPr>
      <w:r>
        <w:object w:dxaOrig="11146" w:dyaOrig="4696" w14:anchorId="5A602F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02.5pt" o:ole="">
            <v:imagedata r:id="rId8" o:title=""/>
          </v:shape>
          <o:OLEObject Type="Embed" ProgID="Visio.Drawing.15" ShapeID="_x0000_i1025" DrawAspect="Content" ObjectID="_1524843752" r:id="rId9"/>
        </w:object>
      </w:r>
    </w:p>
    <w:p w14:paraId="218D9BA9" w14:textId="77777777" w:rsidR="00A002FB" w:rsidRDefault="00A002FB" w:rsidP="00A002FB">
      <w:pPr>
        <w:pStyle w:val="Caption"/>
      </w:pPr>
      <w:bookmarkStart w:id="2" w:name="_Ref449894462"/>
      <w:r>
        <w:t xml:space="preserve">Figur </w:t>
      </w:r>
      <w:r w:rsidR="00630403">
        <w:fldChar w:fldCharType="begin"/>
      </w:r>
      <w:r w:rsidR="00630403">
        <w:instrText xml:space="preserve"> SEQ Figur \* ARABIC </w:instrText>
      </w:r>
      <w:r w:rsidR="00630403">
        <w:fldChar w:fldCharType="separate"/>
      </w:r>
      <w:r w:rsidR="00CF178A">
        <w:rPr>
          <w:noProof/>
        </w:rPr>
        <w:t>3</w:t>
      </w:r>
      <w:r w:rsidR="00630403">
        <w:rPr>
          <w:noProof/>
        </w:rPr>
        <w:fldChar w:fldCharType="end"/>
      </w:r>
      <w:bookmarkEnd w:id="2"/>
      <w:r>
        <w:t>: Sekvens diagram for Autofuldførelse, med lag opdeling</w:t>
      </w:r>
    </w:p>
    <w:p w14:paraId="50996D19" w14:textId="73BF90E9" w:rsidR="00A002FB" w:rsidRDefault="00A002FB" w:rsidP="00A002FB">
      <w:r>
        <w:t xml:space="preserve">Hver af disse lag kan så bestå af flere klasser og pakker, som det kan ses på </w:t>
      </w:r>
      <w:r>
        <w:fldChar w:fldCharType="begin"/>
      </w:r>
      <w:r>
        <w:instrText xml:space="preserve"> REF _Ref449945580 \h </w:instrText>
      </w:r>
      <w:r>
        <w:fldChar w:fldCharType="separate"/>
      </w:r>
      <w:r w:rsidR="00CF178A">
        <w:t xml:space="preserve">Figur </w:t>
      </w:r>
      <w:r w:rsidR="00CF178A">
        <w:rPr>
          <w:noProof/>
        </w:rPr>
        <w:t>4</w:t>
      </w:r>
      <w:r>
        <w:fldChar w:fldCharType="end"/>
      </w:r>
      <w:r>
        <w:t>, som viser et package</w:t>
      </w:r>
      <w:r w:rsidR="000C0278">
        <w:t xml:space="preserve"> </w:t>
      </w:r>
      <w:r>
        <w:t xml:space="preserve">diagram for </w:t>
      </w:r>
      <w:r w:rsidR="005954EF">
        <w:t>Pristjek220</w:t>
      </w:r>
      <w:r>
        <w:t>.</w:t>
      </w:r>
      <w:r w:rsidR="002B23DD">
        <w:t xml:space="preserve"> Hver pakke er så inddelt under de fo</w:t>
      </w:r>
      <w:r>
        <w:t>rskellige lag (PL, BLL og DAL</w:t>
      </w:r>
      <w:r w:rsidR="002B23DD">
        <w:t>)</w:t>
      </w:r>
      <w:r>
        <w:t>.</w:t>
      </w:r>
      <w:r w:rsidR="002B23DD">
        <w:t xml:space="preserve"> Hver pakke indeholder så klasser, som har de egenskaber, som pakken beskriver. I programmet ligger de forskellige klasser under pakkens namespace. </w:t>
      </w:r>
    </w:p>
    <w:p w14:paraId="28FB3598" w14:textId="1FEF2805" w:rsidR="00A002FB" w:rsidRDefault="0097740F" w:rsidP="00A002FB">
      <w:pPr>
        <w:keepNext/>
      </w:pPr>
      <w:r>
        <w:object w:dxaOrig="17971" w:dyaOrig="10200" w14:anchorId="62438839">
          <v:shape id="_x0000_i1026" type="#_x0000_t75" style="width:481.5pt;height:273pt" o:ole="">
            <v:imagedata r:id="rId10" o:title=""/>
          </v:shape>
          <o:OLEObject Type="Embed" ProgID="Visio.Drawing.15" ShapeID="_x0000_i1026" DrawAspect="Content" ObjectID="_1524843753" r:id="rId11"/>
        </w:object>
      </w:r>
    </w:p>
    <w:p w14:paraId="4843D612" w14:textId="77777777" w:rsidR="00A002FB" w:rsidRDefault="00A002FB" w:rsidP="00A002FB">
      <w:pPr>
        <w:pStyle w:val="Caption"/>
      </w:pPr>
      <w:bookmarkStart w:id="3" w:name="_Ref449945580"/>
      <w:r>
        <w:t xml:space="preserve">Figur </w:t>
      </w:r>
      <w:r w:rsidR="00630403">
        <w:fldChar w:fldCharType="begin"/>
      </w:r>
      <w:r w:rsidR="00630403">
        <w:instrText xml:space="preserve"> SEQ Figur \* ARABIC </w:instrText>
      </w:r>
      <w:r w:rsidR="00630403">
        <w:fldChar w:fldCharType="separate"/>
      </w:r>
      <w:r w:rsidR="00CF178A">
        <w:rPr>
          <w:noProof/>
        </w:rPr>
        <w:t>4</w:t>
      </w:r>
      <w:r w:rsidR="00630403">
        <w:rPr>
          <w:noProof/>
        </w:rPr>
        <w:fldChar w:fldCharType="end"/>
      </w:r>
      <w:bookmarkEnd w:id="3"/>
      <w:r>
        <w:t>: Package diagram for Pristjek220</w:t>
      </w:r>
    </w:p>
    <w:p w14:paraId="6D783FD0" w14:textId="7D6DFFA9" w:rsidR="00A002FB" w:rsidRDefault="002B23DD" w:rsidP="002B23DD">
      <w:r>
        <w:t xml:space="preserve">Ved at der er </w:t>
      </w:r>
      <w:r w:rsidR="00A002FB">
        <w:t xml:space="preserve">valgt at bruge en </w:t>
      </w:r>
      <w:r w:rsidR="00902D95">
        <w:t>lagdelt</w:t>
      </w:r>
      <w:r w:rsidR="00A002FB">
        <w:t xml:space="preserve"> model</w:t>
      </w:r>
      <w:r w:rsidR="004D5454">
        <w:t xml:space="preserve"> og under hvert lag have forskellige klasser</w:t>
      </w:r>
      <w:r>
        <w:t>, kommer der en</w:t>
      </w:r>
      <w:r w:rsidR="00A002FB">
        <w:t xml:space="preserve"> separation af</w:t>
      </w:r>
      <w:r w:rsidR="00A002FB" w:rsidRPr="004C5662">
        <w:t xml:space="preserve"> </w:t>
      </w:r>
      <w:r w:rsidR="00A002FB">
        <w:t xml:space="preserve">applikationsspecifikke </w:t>
      </w:r>
      <w:r w:rsidR="00312DF7">
        <w:t>tjenester</w:t>
      </w:r>
      <w:r w:rsidR="00A002FB">
        <w:t xml:space="preserve"> fra</w:t>
      </w:r>
      <w:r w:rsidR="004D5454">
        <w:t xml:space="preserve"> de</w:t>
      </w:r>
      <w:r w:rsidR="000D5FB6">
        <w:t xml:space="preserve"> mere</w:t>
      </w:r>
      <w:r w:rsidR="00A002FB">
        <w:t xml:space="preserve"> generelle </w:t>
      </w:r>
      <w:r w:rsidR="00312DF7">
        <w:t>tjenester</w:t>
      </w:r>
      <w:r w:rsidR="00863ADD">
        <w:t xml:space="preserve">. </w:t>
      </w:r>
      <w:r w:rsidR="00863ADD">
        <w:t>Derudover kommer der en separation af højniveaushandlinger fra lavniveaushandlinger</w:t>
      </w:r>
      <w:r w:rsidR="00863ADD">
        <w:t>,</w:t>
      </w:r>
      <w:r>
        <w:t xml:space="preserve"> som</w:t>
      </w:r>
      <w:r w:rsidR="00863ADD">
        <w:t xml:space="preserve"> samlet set</w:t>
      </w:r>
      <w:r>
        <w:t xml:space="preserve"> </w:t>
      </w:r>
      <w:r w:rsidR="004D5454">
        <w:t>gør</w:t>
      </w:r>
      <w:r w:rsidR="005954EF">
        <w:t>,</w:t>
      </w:r>
      <w:r w:rsidR="004D5454">
        <w:t xml:space="preserve"> at</w:t>
      </w:r>
      <w:r>
        <w:t xml:space="preserve"> SRP (Single Responsibility Principle)</w:t>
      </w:r>
      <w:r w:rsidR="004D5454">
        <w:t xml:space="preserve"> bliver overholdt</w:t>
      </w:r>
      <w:r>
        <w:t>.</w:t>
      </w:r>
      <w:r w:rsidR="004D5454">
        <w:t xml:space="preserve"> Ved at overholde</w:t>
      </w:r>
      <w:r>
        <w:t xml:space="preserve"> SRP</w:t>
      </w:r>
      <w:r w:rsidR="004D5454">
        <w:t xml:space="preserve"> fås et system, som er mindre sårbart over for ændringer på et senere tidspunkt.</w:t>
      </w:r>
      <w:r w:rsidR="00A002FB">
        <w:t xml:space="preserve"> Koblingen og afhængighederne formindskes deraf mellem de forskellige klasser, samt der kommer høj samhørighed. En af de vigtigste ting ved at bruge 3 lags modellen er dog</w:t>
      </w:r>
      <w:r w:rsidR="005954EF">
        <w:t>,</w:t>
      </w:r>
      <w:r w:rsidR="00A002FB">
        <w:t xml:space="preserve"> at der er muligheden for at genbruge kode, sådan at man for eksempelvis kan genbruge de nederste lag af kode til en applikation med en anden brugergrænseflade. Det gøres endnu mere simpelt ved</w:t>
      </w:r>
      <w:r w:rsidR="005954EF">
        <w:t>,</w:t>
      </w:r>
      <w:r w:rsidR="00A002FB">
        <w:t xml:space="preserve"> at de forskellige lag er implementeret med interfaces, som simplificere</w:t>
      </w:r>
      <w:r w:rsidR="009E2F1C">
        <w:t>r</w:t>
      </w:r>
      <w:r w:rsidR="00A002FB">
        <w:t xml:space="preserve"> en ændring eller udskiftning af dele af systemet. Ved at lave den logiske segmentering mellem de forskellige lag er klarheden af koden øget, for andre der skulle ønske at arbejde videre med koden.</w:t>
      </w:r>
      <w:bookmarkEnd w:id="0"/>
    </w:p>
    <w:sectPr w:rsidR="00A002FB" w:rsidSect="00A82BC9">
      <w:footerReference w:type="first" r:id="rId12"/>
      <w:pgSz w:w="11906" w:h="16838"/>
      <w:pgMar w:top="1701" w:right="1134" w:bottom="1701" w:left="1134"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F3743A" w14:textId="77777777" w:rsidR="00C96412" w:rsidRDefault="00C96412" w:rsidP="00FE7579">
      <w:pPr>
        <w:spacing w:after="0" w:line="240" w:lineRule="auto"/>
      </w:pPr>
      <w:r>
        <w:separator/>
      </w:r>
    </w:p>
  </w:endnote>
  <w:endnote w:type="continuationSeparator" w:id="0">
    <w:p w14:paraId="1F1AF463" w14:textId="77777777" w:rsidR="00C96412" w:rsidRDefault="00C96412"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3E79B" w14:textId="77777777" w:rsidR="00937FDF" w:rsidRDefault="00937FDF" w:rsidP="00F102A6">
    <w:pPr>
      <w:pStyle w:val="Footer"/>
      <w:jc w:val="right"/>
      <w:rPr>
        <w:smallCaps/>
      </w:rPr>
    </w:pPr>
    <w:r>
      <w:tab/>
    </w:r>
    <w:r>
      <w:tab/>
    </w:r>
  </w:p>
  <w:p w14:paraId="7E18F8DA" w14:textId="77777777" w:rsidR="00937FDF" w:rsidRDefault="00937F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C07E23" w14:textId="77777777" w:rsidR="00C96412" w:rsidRDefault="00C96412" w:rsidP="00FE7579">
      <w:pPr>
        <w:spacing w:after="0" w:line="240" w:lineRule="auto"/>
      </w:pPr>
      <w:r>
        <w:separator/>
      </w:r>
    </w:p>
  </w:footnote>
  <w:footnote w:type="continuationSeparator" w:id="0">
    <w:p w14:paraId="151420BD" w14:textId="77777777" w:rsidR="00C96412" w:rsidRDefault="00C96412" w:rsidP="00FE7579">
      <w:pPr>
        <w:spacing w:after="0" w:line="240" w:lineRule="auto"/>
      </w:pPr>
      <w:r>
        <w:continuationSeparator/>
      </w:r>
    </w:p>
  </w:footnote>
  <w:footnote w:id="1">
    <w:p w14:paraId="44F0F796" w14:textId="082FCF8E" w:rsidR="00BA3834" w:rsidRPr="00BA3834" w:rsidRDefault="00BA3834">
      <w:pPr>
        <w:pStyle w:val="FootnoteText"/>
        <w:rPr>
          <w:lang w:val="en-US"/>
        </w:rPr>
      </w:pPr>
      <w:r>
        <w:rPr>
          <w:rStyle w:val="FootnoteReference"/>
        </w:rPr>
        <w:footnoteRef/>
      </w:r>
      <w:r w:rsidRPr="00BA3834">
        <w:rPr>
          <w:lang w:val="en-US"/>
        </w:rPr>
        <w:t xml:space="preserve"> </w:t>
      </w:r>
      <w:hyperlink r:id="rId1" w:history="1">
        <w:r w:rsidR="00863ADD" w:rsidRPr="00847BDA">
          <w:rPr>
            <w:rStyle w:val="Hyperlink"/>
            <w:lang w:val="en-US"/>
          </w:rPr>
          <w:t>https://msdn.microsoft.com/en-us/library/ff648105.aspx</w:t>
        </w:r>
      </w:hyperlink>
      <w:r w:rsidR="00863ADD">
        <w:rPr>
          <w:lang w:val="en-US"/>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C414F"/>
    <w:multiLevelType w:val="hybridMultilevel"/>
    <w:tmpl w:val="8D7671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37F296D"/>
    <w:multiLevelType w:val="hybridMultilevel"/>
    <w:tmpl w:val="E2F80644"/>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abstractNum w:abstractNumId="2" w15:restartNumberingAfterBreak="0">
    <w:nsid w:val="2A0007BD"/>
    <w:multiLevelType w:val="hybridMultilevel"/>
    <w:tmpl w:val="03504FCA"/>
    <w:lvl w:ilvl="0" w:tplc="2520A4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D8A510F"/>
    <w:multiLevelType w:val="hybridMultilevel"/>
    <w:tmpl w:val="F6825966"/>
    <w:lvl w:ilvl="0" w:tplc="0406000F">
      <w:start w:val="1"/>
      <w:numFmt w:val="decimal"/>
      <w:lvlText w:val="%1."/>
      <w:lvlJc w:val="left"/>
      <w:pPr>
        <w:ind w:left="720" w:hanging="360"/>
      </w:pPr>
    </w:lvl>
    <w:lvl w:ilvl="1" w:tplc="0406000F">
      <w:start w:val="1"/>
      <w:numFmt w:val="decimal"/>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65106F7"/>
    <w:multiLevelType w:val="hybridMultilevel"/>
    <w:tmpl w:val="D0BEB9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8BB690D"/>
    <w:multiLevelType w:val="hybridMultilevel"/>
    <w:tmpl w:val="EFCC08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E4459E4"/>
    <w:multiLevelType w:val="hybridMultilevel"/>
    <w:tmpl w:val="17384490"/>
    <w:lvl w:ilvl="0" w:tplc="28CC748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DA724DB"/>
    <w:multiLevelType w:val="hybridMultilevel"/>
    <w:tmpl w:val="5BC4F9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6"/>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086F"/>
    <w:rsid w:val="0000133D"/>
    <w:rsid w:val="000115A5"/>
    <w:rsid w:val="0001635D"/>
    <w:rsid w:val="00022457"/>
    <w:rsid w:val="0004796B"/>
    <w:rsid w:val="0006610D"/>
    <w:rsid w:val="00067129"/>
    <w:rsid w:val="00080F5F"/>
    <w:rsid w:val="00082FE3"/>
    <w:rsid w:val="0009567B"/>
    <w:rsid w:val="000974AE"/>
    <w:rsid w:val="000978E1"/>
    <w:rsid w:val="000A7CDD"/>
    <w:rsid w:val="000C0278"/>
    <w:rsid w:val="000C459E"/>
    <w:rsid w:val="000D5FB6"/>
    <w:rsid w:val="000D672A"/>
    <w:rsid w:val="0010254A"/>
    <w:rsid w:val="00117585"/>
    <w:rsid w:val="00130804"/>
    <w:rsid w:val="0013357B"/>
    <w:rsid w:val="001613B5"/>
    <w:rsid w:val="0018226D"/>
    <w:rsid w:val="001A461D"/>
    <w:rsid w:val="001B098A"/>
    <w:rsid w:val="001B0CDF"/>
    <w:rsid w:val="001C1732"/>
    <w:rsid w:val="001C464D"/>
    <w:rsid w:val="001D6BBB"/>
    <w:rsid w:val="001E5901"/>
    <w:rsid w:val="001F6E5E"/>
    <w:rsid w:val="00202841"/>
    <w:rsid w:val="00213B6E"/>
    <w:rsid w:val="00216002"/>
    <w:rsid w:val="00220806"/>
    <w:rsid w:val="00223B10"/>
    <w:rsid w:val="00240E9A"/>
    <w:rsid w:val="00244935"/>
    <w:rsid w:val="00253BD6"/>
    <w:rsid w:val="002708D7"/>
    <w:rsid w:val="002779B2"/>
    <w:rsid w:val="00284E87"/>
    <w:rsid w:val="00294BD0"/>
    <w:rsid w:val="002975F6"/>
    <w:rsid w:val="002A0D3E"/>
    <w:rsid w:val="002A2BDD"/>
    <w:rsid w:val="002A4BA6"/>
    <w:rsid w:val="002A6C6B"/>
    <w:rsid w:val="002A77A6"/>
    <w:rsid w:val="002B1897"/>
    <w:rsid w:val="002B23DD"/>
    <w:rsid w:val="002B5362"/>
    <w:rsid w:val="002C3202"/>
    <w:rsid w:val="002E798F"/>
    <w:rsid w:val="00302A87"/>
    <w:rsid w:val="00312DF7"/>
    <w:rsid w:val="003338C8"/>
    <w:rsid w:val="00336C70"/>
    <w:rsid w:val="0034393E"/>
    <w:rsid w:val="00376E71"/>
    <w:rsid w:val="00380A72"/>
    <w:rsid w:val="0038415D"/>
    <w:rsid w:val="003842DB"/>
    <w:rsid w:val="003937BF"/>
    <w:rsid w:val="003938D9"/>
    <w:rsid w:val="003A743A"/>
    <w:rsid w:val="003C6B94"/>
    <w:rsid w:val="003D36BB"/>
    <w:rsid w:val="003E76EE"/>
    <w:rsid w:val="003F259A"/>
    <w:rsid w:val="00414BEC"/>
    <w:rsid w:val="00416F5F"/>
    <w:rsid w:val="004365ED"/>
    <w:rsid w:val="004442FD"/>
    <w:rsid w:val="00453E3A"/>
    <w:rsid w:val="00467EE3"/>
    <w:rsid w:val="00475650"/>
    <w:rsid w:val="00491BC5"/>
    <w:rsid w:val="004A1F0C"/>
    <w:rsid w:val="004A5309"/>
    <w:rsid w:val="004A5990"/>
    <w:rsid w:val="004A663A"/>
    <w:rsid w:val="004B79CD"/>
    <w:rsid w:val="004C66C2"/>
    <w:rsid w:val="004D1295"/>
    <w:rsid w:val="004D2101"/>
    <w:rsid w:val="004D5454"/>
    <w:rsid w:val="004E47E6"/>
    <w:rsid w:val="004F2237"/>
    <w:rsid w:val="004F6192"/>
    <w:rsid w:val="0050576F"/>
    <w:rsid w:val="00507514"/>
    <w:rsid w:val="00515E0E"/>
    <w:rsid w:val="00516E2C"/>
    <w:rsid w:val="00520FCA"/>
    <w:rsid w:val="005222FE"/>
    <w:rsid w:val="005244C8"/>
    <w:rsid w:val="00533865"/>
    <w:rsid w:val="00541846"/>
    <w:rsid w:val="00552EB9"/>
    <w:rsid w:val="00560DB2"/>
    <w:rsid w:val="005651B0"/>
    <w:rsid w:val="0056643A"/>
    <w:rsid w:val="0057113F"/>
    <w:rsid w:val="00577C97"/>
    <w:rsid w:val="00584C50"/>
    <w:rsid w:val="005851D1"/>
    <w:rsid w:val="00585B08"/>
    <w:rsid w:val="0059222F"/>
    <w:rsid w:val="005954EF"/>
    <w:rsid w:val="005A5310"/>
    <w:rsid w:val="005B2100"/>
    <w:rsid w:val="005C0B68"/>
    <w:rsid w:val="005C5357"/>
    <w:rsid w:val="005D2A19"/>
    <w:rsid w:val="005E1033"/>
    <w:rsid w:val="005E196B"/>
    <w:rsid w:val="005E4D45"/>
    <w:rsid w:val="005E5E6A"/>
    <w:rsid w:val="005F0E92"/>
    <w:rsid w:val="005F6A91"/>
    <w:rsid w:val="0060439E"/>
    <w:rsid w:val="00605FA4"/>
    <w:rsid w:val="00622BDA"/>
    <w:rsid w:val="00627EA2"/>
    <w:rsid w:val="00630403"/>
    <w:rsid w:val="00630D47"/>
    <w:rsid w:val="00630E05"/>
    <w:rsid w:val="00634571"/>
    <w:rsid w:val="00643597"/>
    <w:rsid w:val="006453BB"/>
    <w:rsid w:val="0065518F"/>
    <w:rsid w:val="006579BD"/>
    <w:rsid w:val="006601BF"/>
    <w:rsid w:val="00671BAA"/>
    <w:rsid w:val="00693DC7"/>
    <w:rsid w:val="006A4DC0"/>
    <w:rsid w:val="006A7426"/>
    <w:rsid w:val="006B4756"/>
    <w:rsid w:val="006B7383"/>
    <w:rsid w:val="006D1F60"/>
    <w:rsid w:val="006D5708"/>
    <w:rsid w:val="006E12D7"/>
    <w:rsid w:val="006E18CA"/>
    <w:rsid w:val="00705301"/>
    <w:rsid w:val="00711679"/>
    <w:rsid w:val="007117BE"/>
    <w:rsid w:val="0071424A"/>
    <w:rsid w:val="00750A10"/>
    <w:rsid w:val="0075280C"/>
    <w:rsid w:val="00752F22"/>
    <w:rsid w:val="00761ED6"/>
    <w:rsid w:val="00766331"/>
    <w:rsid w:val="007729D8"/>
    <w:rsid w:val="00772E42"/>
    <w:rsid w:val="00774FF4"/>
    <w:rsid w:val="00777DE7"/>
    <w:rsid w:val="00782E9C"/>
    <w:rsid w:val="0078353A"/>
    <w:rsid w:val="00797C18"/>
    <w:rsid w:val="007B0D25"/>
    <w:rsid w:val="007C27F8"/>
    <w:rsid w:val="007C7B45"/>
    <w:rsid w:val="007D0067"/>
    <w:rsid w:val="007F00BD"/>
    <w:rsid w:val="007F3F51"/>
    <w:rsid w:val="00802230"/>
    <w:rsid w:val="00831032"/>
    <w:rsid w:val="008330B9"/>
    <w:rsid w:val="00863ADD"/>
    <w:rsid w:val="0087624C"/>
    <w:rsid w:val="0088188A"/>
    <w:rsid w:val="00887912"/>
    <w:rsid w:val="0089567A"/>
    <w:rsid w:val="00895780"/>
    <w:rsid w:val="00895829"/>
    <w:rsid w:val="008A2E97"/>
    <w:rsid w:val="008B0F8A"/>
    <w:rsid w:val="008B1695"/>
    <w:rsid w:val="008B4A95"/>
    <w:rsid w:val="008B75B4"/>
    <w:rsid w:val="008B76EE"/>
    <w:rsid w:val="008C6920"/>
    <w:rsid w:val="008D1C36"/>
    <w:rsid w:val="008E160D"/>
    <w:rsid w:val="008E737F"/>
    <w:rsid w:val="00900019"/>
    <w:rsid w:val="00902D95"/>
    <w:rsid w:val="00910A5C"/>
    <w:rsid w:val="00915990"/>
    <w:rsid w:val="00920921"/>
    <w:rsid w:val="009216BC"/>
    <w:rsid w:val="009270BE"/>
    <w:rsid w:val="00927DCD"/>
    <w:rsid w:val="00934302"/>
    <w:rsid w:val="00937FDF"/>
    <w:rsid w:val="009404A1"/>
    <w:rsid w:val="00954C1F"/>
    <w:rsid w:val="00976697"/>
    <w:rsid w:val="0097740F"/>
    <w:rsid w:val="00995480"/>
    <w:rsid w:val="009A004F"/>
    <w:rsid w:val="009A2583"/>
    <w:rsid w:val="009A26F3"/>
    <w:rsid w:val="009A342A"/>
    <w:rsid w:val="009A5C96"/>
    <w:rsid w:val="009A6253"/>
    <w:rsid w:val="009C594D"/>
    <w:rsid w:val="009E0198"/>
    <w:rsid w:val="009E2F1C"/>
    <w:rsid w:val="009E57C5"/>
    <w:rsid w:val="00A002FB"/>
    <w:rsid w:val="00A01629"/>
    <w:rsid w:val="00A23578"/>
    <w:rsid w:val="00A265D6"/>
    <w:rsid w:val="00A37A06"/>
    <w:rsid w:val="00A4431A"/>
    <w:rsid w:val="00A47810"/>
    <w:rsid w:val="00A5754D"/>
    <w:rsid w:val="00A57CCE"/>
    <w:rsid w:val="00A64750"/>
    <w:rsid w:val="00A6639A"/>
    <w:rsid w:val="00A758BB"/>
    <w:rsid w:val="00A761DC"/>
    <w:rsid w:val="00A7773F"/>
    <w:rsid w:val="00A82BC9"/>
    <w:rsid w:val="00A82C3B"/>
    <w:rsid w:val="00A83141"/>
    <w:rsid w:val="00A87475"/>
    <w:rsid w:val="00A91160"/>
    <w:rsid w:val="00A92A12"/>
    <w:rsid w:val="00A94CE3"/>
    <w:rsid w:val="00AA5C6D"/>
    <w:rsid w:val="00AA7163"/>
    <w:rsid w:val="00AB4D94"/>
    <w:rsid w:val="00AC3AF4"/>
    <w:rsid w:val="00AD409F"/>
    <w:rsid w:val="00AD5986"/>
    <w:rsid w:val="00AE3024"/>
    <w:rsid w:val="00AE7684"/>
    <w:rsid w:val="00AF5F05"/>
    <w:rsid w:val="00B02E86"/>
    <w:rsid w:val="00B07AE3"/>
    <w:rsid w:val="00B2291B"/>
    <w:rsid w:val="00B31536"/>
    <w:rsid w:val="00B33E14"/>
    <w:rsid w:val="00B3691C"/>
    <w:rsid w:val="00B46CED"/>
    <w:rsid w:val="00B537E7"/>
    <w:rsid w:val="00B570FF"/>
    <w:rsid w:val="00B6326E"/>
    <w:rsid w:val="00B7228E"/>
    <w:rsid w:val="00B80674"/>
    <w:rsid w:val="00B91C8C"/>
    <w:rsid w:val="00B94E42"/>
    <w:rsid w:val="00B96B65"/>
    <w:rsid w:val="00BA04C7"/>
    <w:rsid w:val="00BA2501"/>
    <w:rsid w:val="00BA3834"/>
    <w:rsid w:val="00BB2986"/>
    <w:rsid w:val="00BB6A0E"/>
    <w:rsid w:val="00BB7DBC"/>
    <w:rsid w:val="00BC2E1A"/>
    <w:rsid w:val="00BF5EA4"/>
    <w:rsid w:val="00C513CE"/>
    <w:rsid w:val="00C52AAF"/>
    <w:rsid w:val="00C57CCF"/>
    <w:rsid w:val="00C60616"/>
    <w:rsid w:val="00C77B9D"/>
    <w:rsid w:val="00C8025A"/>
    <w:rsid w:val="00C83984"/>
    <w:rsid w:val="00C95D06"/>
    <w:rsid w:val="00C96412"/>
    <w:rsid w:val="00CA297E"/>
    <w:rsid w:val="00CA5F04"/>
    <w:rsid w:val="00CB090E"/>
    <w:rsid w:val="00CC2D52"/>
    <w:rsid w:val="00CD396B"/>
    <w:rsid w:val="00CE4787"/>
    <w:rsid w:val="00CE71A8"/>
    <w:rsid w:val="00CF0C5C"/>
    <w:rsid w:val="00CF178A"/>
    <w:rsid w:val="00D06980"/>
    <w:rsid w:val="00D20324"/>
    <w:rsid w:val="00D231E8"/>
    <w:rsid w:val="00D4134F"/>
    <w:rsid w:val="00D47EA8"/>
    <w:rsid w:val="00D652DD"/>
    <w:rsid w:val="00D85C8D"/>
    <w:rsid w:val="00D91F33"/>
    <w:rsid w:val="00D95E80"/>
    <w:rsid w:val="00DE2A73"/>
    <w:rsid w:val="00DE5FF7"/>
    <w:rsid w:val="00DF0472"/>
    <w:rsid w:val="00DF1BF1"/>
    <w:rsid w:val="00DF48B4"/>
    <w:rsid w:val="00DF4FBE"/>
    <w:rsid w:val="00DF71E7"/>
    <w:rsid w:val="00E0084B"/>
    <w:rsid w:val="00E101C3"/>
    <w:rsid w:val="00E11022"/>
    <w:rsid w:val="00E12156"/>
    <w:rsid w:val="00E14BE1"/>
    <w:rsid w:val="00E15437"/>
    <w:rsid w:val="00E22AC8"/>
    <w:rsid w:val="00E34230"/>
    <w:rsid w:val="00E403D9"/>
    <w:rsid w:val="00E61D20"/>
    <w:rsid w:val="00E80D41"/>
    <w:rsid w:val="00E85694"/>
    <w:rsid w:val="00E90FB7"/>
    <w:rsid w:val="00EB0CA2"/>
    <w:rsid w:val="00EB2364"/>
    <w:rsid w:val="00EB5C00"/>
    <w:rsid w:val="00EB6C04"/>
    <w:rsid w:val="00EC0318"/>
    <w:rsid w:val="00ED1602"/>
    <w:rsid w:val="00EE4281"/>
    <w:rsid w:val="00EE758C"/>
    <w:rsid w:val="00EF4C11"/>
    <w:rsid w:val="00F077BE"/>
    <w:rsid w:val="00F102A6"/>
    <w:rsid w:val="00F1291D"/>
    <w:rsid w:val="00F13872"/>
    <w:rsid w:val="00F24D2B"/>
    <w:rsid w:val="00F315D9"/>
    <w:rsid w:val="00F33336"/>
    <w:rsid w:val="00F35086"/>
    <w:rsid w:val="00F56ED5"/>
    <w:rsid w:val="00F67C55"/>
    <w:rsid w:val="00F77663"/>
    <w:rsid w:val="00F8763C"/>
    <w:rsid w:val="00F90BBE"/>
    <w:rsid w:val="00F90D15"/>
    <w:rsid w:val="00F94677"/>
    <w:rsid w:val="00FB4703"/>
    <w:rsid w:val="00FB59B0"/>
    <w:rsid w:val="00FB6FBF"/>
    <w:rsid w:val="00FC3C4E"/>
    <w:rsid w:val="00FD0FF5"/>
    <w:rsid w:val="00FD78A7"/>
    <w:rsid w:val="00FE298D"/>
    <w:rsid w:val="00FE7579"/>
    <w:rsid w:val="00FF1509"/>
    <w:rsid w:val="00FF4581"/>
    <w:rsid w:val="00FF7F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E45B17"/>
  <w15:docId w15:val="{69A560A3-C406-410E-930A-5CD59F6B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1215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1215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rsid w:val="00E12156"/>
    <w:rPr>
      <w:smallCaps/>
      <w:spacing w:val="10"/>
      <w:sz w:val="22"/>
      <w:szCs w:val="22"/>
    </w:rPr>
  </w:style>
  <w:style w:type="character" w:customStyle="1" w:styleId="Heading5Char">
    <w:name w:val="Heading 5 Char"/>
    <w:basedOn w:val="DefaultParagraphFont"/>
    <w:link w:val="Heading5"/>
    <w:uiPriority w:val="9"/>
    <w:semiHidden/>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12156"/>
    <w:p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F77663"/>
    <w:rPr>
      <w:sz w:val="16"/>
      <w:szCs w:val="16"/>
    </w:rPr>
  </w:style>
  <w:style w:type="paragraph" w:styleId="CommentText">
    <w:name w:val="annotation text"/>
    <w:basedOn w:val="Normal"/>
    <w:link w:val="CommentTextChar"/>
    <w:uiPriority w:val="99"/>
    <w:semiHidden/>
    <w:unhideWhenUsed/>
    <w:rsid w:val="00F77663"/>
    <w:pPr>
      <w:spacing w:line="240" w:lineRule="auto"/>
    </w:pPr>
  </w:style>
  <w:style w:type="character" w:customStyle="1" w:styleId="CommentTextChar">
    <w:name w:val="Comment Text Char"/>
    <w:basedOn w:val="DefaultParagraphFont"/>
    <w:link w:val="CommentText"/>
    <w:uiPriority w:val="99"/>
    <w:semiHidden/>
    <w:rsid w:val="00F77663"/>
  </w:style>
  <w:style w:type="paragraph" w:styleId="CommentSubject">
    <w:name w:val="annotation subject"/>
    <w:basedOn w:val="CommentText"/>
    <w:next w:val="CommentText"/>
    <w:link w:val="CommentSubjectChar"/>
    <w:uiPriority w:val="99"/>
    <w:semiHidden/>
    <w:unhideWhenUsed/>
    <w:rsid w:val="00F77663"/>
    <w:rPr>
      <w:b/>
      <w:bCs/>
    </w:rPr>
  </w:style>
  <w:style w:type="character" w:customStyle="1" w:styleId="CommentSubjectChar">
    <w:name w:val="Comment Subject Char"/>
    <w:basedOn w:val="CommentTextChar"/>
    <w:link w:val="CommentSubject"/>
    <w:uiPriority w:val="99"/>
    <w:semiHidden/>
    <w:rsid w:val="00F77663"/>
    <w:rPr>
      <w:b/>
      <w:bCs/>
    </w:rPr>
  </w:style>
  <w:style w:type="character" w:styleId="PlaceholderText">
    <w:name w:val="Placeholder Text"/>
    <w:basedOn w:val="DefaultParagraphFont"/>
    <w:uiPriority w:val="99"/>
    <w:semiHidden/>
    <w:rsid w:val="00585B08"/>
    <w:rPr>
      <w:color w:val="808080"/>
    </w:rPr>
  </w:style>
  <w:style w:type="character" w:customStyle="1" w:styleId="watch-title">
    <w:name w:val="watch-title"/>
    <w:basedOn w:val="DefaultParagraphFont"/>
    <w:rsid w:val="00F102A6"/>
  </w:style>
  <w:style w:type="character" w:styleId="FollowedHyperlink">
    <w:name w:val="FollowedHyperlink"/>
    <w:basedOn w:val="DefaultParagraphFont"/>
    <w:uiPriority w:val="99"/>
    <w:semiHidden/>
    <w:unhideWhenUsed/>
    <w:rsid w:val="00954C1F"/>
    <w:rPr>
      <w:color w:val="800080" w:themeColor="followedHyperlink"/>
      <w:u w:val="single"/>
    </w:rPr>
  </w:style>
  <w:style w:type="paragraph" w:styleId="Revision">
    <w:name w:val="Revision"/>
    <w:hidden/>
    <w:uiPriority w:val="99"/>
    <w:semiHidden/>
    <w:rsid w:val="005954EF"/>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27409">
      <w:bodyDiv w:val="1"/>
      <w:marLeft w:val="0"/>
      <w:marRight w:val="0"/>
      <w:marTop w:val="0"/>
      <w:marBottom w:val="0"/>
      <w:divBdr>
        <w:top w:val="none" w:sz="0" w:space="0" w:color="auto"/>
        <w:left w:val="none" w:sz="0" w:space="0" w:color="auto"/>
        <w:bottom w:val="none" w:sz="0" w:space="0" w:color="auto"/>
        <w:right w:val="none" w:sz="0" w:space="0" w:color="auto"/>
      </w:divBdr>
    </w:div>
    <w:div w:id="111435498">
      <w:bodyDiv w:val="1"/>
      <w:marLeft w:val="0"/>
      <w:marRight w:val="0"/>
      <w:marTop w:val="0"/>
      <w:marBottom w:val="0"/>
      <w:divBdr>
        <w:top w:val="none" w:sz="0" w:space="0" w:color="auto"/>
        <w:left w:val="none" w:sz="0" w:space="0" w:color="auto"/>
        <w:bottom w:val="none" w:sz="0" w:space="0" w:color="auto"/>
        <w:right w:val="none" w:sz="0" w:space="0" w:color="auto"/>
      </w:divBdr>
    </w:div>
    <w:div w:id="19888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msdn.microsoft.com/en-us/library/ff648105.aspx"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5AB05-8ACD-473A-B45E-E39AF2376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420</Words>
  <Characters>2564</Characters>
  <Application>Microsoft Office Word</Application>
  <DocSecurity>0</DocSecurity>
  <Lines>21</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Mette</dc:creator>
  <cp:lastModifiedBy>Anders Meidahl</cp:lastModifiedBy>
  <cp:revision>4</cp:revision>
  <cp:lastPrinted>2016-05-14T09:36:00Z</cp:lastPrinted>
  <dcterms:created xsi:type="dcterms:W3CDTF">2016-05-15T15:57:00Z</dcterms:created>
  <dcterms:modified xsi:type="dcterms:W3CDTF">2016-05-15T16:56:00Z</dcterms:modified>
</cp:coreProperties>
</file>