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2FFC" w:rsidRPr="000459B4" w:rsidRDefault="000459B4" w:rsidP="000459B4">
      <w:pPr>
        <w:pStyle w:val="Heading1"/>
      </w:pPr>
      <w:r w:rsidRPr="000459B4">
        <w:t>Valget for repository patternet</w:t>
      </w:r>
    </w:p>
    <w:p w:rsidR="000459B4" w:rsidRPr="000459B4" w:rsidRDefault="000459B4" w:rsidP="000459B4">
      <w:r>
        <w:t xml:space="preserve">Gruppen har valgt at implementere et repository pattern, som et bindeled mellem business logic laget (BLL) og databasen. Grunden til at gøre dette var for at vi havde mulighed for at </w:t>
      </w:r>
      <w:r w:rsidR="0099635C">
        <w:t xml:space="preserve">unit </w:t>
      </w:r>
      <w:r>
        <w:t>teste vores BLL uafhængigt af databasen, da repositoriesne kan mockes ud. Udover at implementere det for test</w:t>
      </w:r>
      <w:r w:rsidR="0099635C">
        <w:t>n</w:t>
      </w:r>
      <w:r>
        <w:t xml:space="preserve">ing af BLL, er det også blevet valgt på baggrund af at der ikke på forhånd er vished om forretningerne bruger samme </w:t>
      </w:r>
      <w:r w:rsidR="0099635C">
        <w:t>op</w:t>
      </w:r>
      <w:r w:rsidR="002A3BBF">
        <w:t>sætning</w:t>
      </w:r>
      <w:r w:rsidR="0099635C">
        <w:t xml:space="preserve"> af databasen.</w:t>
      </w:r>
      <w:r w:rsidR="002A3BBF">
        <w:t xml:space="preserve"> Repository patternet giver nemlig mulighed for at blive brugt på både Entity framworket og ADO.net og andre. Grunden til dette er fordi det er implementeret med Interfaces hvilket betyder at metoderne for tilføje eller fjerne er implementeret hos dem, men som bliver kaldt gennem repository patternet</w:t>
      </w:r>
      <w:bookmarkStart w:id="0" w:name="_GoBack"/>
      <w:bookmarkEnd w:id="0"/>
      <w:r w:rsidR="002A3BBF">
        <w:t>.</w:t>
      </w:r>
      <w:r>
        <w:t xml:space="preserve"> </w:t>
      </w:r>
    </w:p>
    <w:sectPr w:rsidR="000459B4" w:rsidRPr="000459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204"/>
    <w:rsid w:val="000459B4"/>
    <w:rsid w:val="002A3BBF"/>
    <w:rsid w:val="00596896"/>
    <w:rsid w:val="00613B12"/>
    <w:rsid w:val="0099635C"/>
    <w:rsid w:val="00A4522C"/>
    <w:rsid w:val="00B64516"/>
    <w:rsid w:val="00B77204"/>
    <w:rsid w:val="00D174C0"/>
    <w:rsid w:val="00E452E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082DE1-939B-40C3-BBE9-150735F5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59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9B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108</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Nicklas Nielsen</dc:creator>
  <cp:keywords/>
  <dc:description/>
  <cp:lastModifiedBy>Nicklas Nielsen</cp:lastModifiedBy>
  <cp:revision>3</cp:revision>
  <dcterms:created xsi:type="dcterms:W3CDTF">2016-04-30T08:23:00Z</dcterms:created>
  <dcterms:modified xsi:type="dcterms:W3CDTF">2016-04-30T08:47:00Z</dcterms:modified>
</cp:coreProperties>
</file>