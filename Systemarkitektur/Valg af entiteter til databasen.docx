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CFF" w:rsidRDefault="00A75CFF" w:rsidP="00A75CFF">
      <w:pPr>
        <w:pStyle w:val="Heading2"/>
      </w:pPr>
      <w:r w:rsidRPr="00A75CFF">
        <w:t xml:space="preserve">Valg til </w:t>
      </w:r>
      <w:r w:rsidR="007720EA">
        <w:t>Entiteterne</w:t>
      </w:r>
      <w:r w:rsidRPr="00A75CFF">
        <w:t xml:space="preserve"> </w:t>
      </w:r>
      <w:r w:rsidR="007720EA">
        <w:t>i</w:t>
      </w:r>
      <w:r w:rsidRPr="00A75CFF">
        <w:t xml:space="preserve"> database</w:t>
      </w:r>
      <w:r w:rsidR="007720EA">
        <w:t>n</w:t>
      </w:r>
      <w:r w:rsidRPr="00A75CFF">
        <w:t>:</w:t>
      </w:r>
    </w:p>
    <w:p w:rsidR="00384842" w:rsidRDefault="00A75CFF" w:rsidP="00A75CFF">
      <w:r>
        <w:t xml:space="preserve">Planen med den første udgave af databasen var </w:t>
      </w:r>
      <w:r w:rsidR="00AA74E6">
        <w:t xml:space="preserve">at </w:t>
      </w:r>
      <w:r>
        <w:t>den skulle indeholde en enkel tabel hvor man kunne se vare</w:t>
      </w:r>
      <w:r w:rsidR="00540296">
        <w:t xml:space="preserve">ns navn i rækkerne og de forskellige forretninger hen ad kolonerne og på den måde finde prisen for varen i den ene forretning. Dette viste sig at have nogle problemer da vi skulle lave klassen </w:t>
      </w:r>
      <w:r w:rsidR="00384842">
        <w:t>P</w:t>
      </w:r>
      <w:r w:rsidR="00540296">
        <w:t xml:space="preserve">roduct med en variable for hver forretning som vi kunne gemme prisen </w:t>
      </w:r>
      <w:r w:rsidR="00AA74E6">
        <w:t>i</w:t>
      </w:r>
      <w:r w:rsidR="00540296">
        <w:t xml:space="preserve">. Det resulterede i at vores database ikke var åben for udvidelser; hvilket er ineffektivt når forretninger kan </w:t>
      </w:r>
      <w:r w:rsidR="00AA74E6">
        <w:t>åbne og lukke og</w:t>
      </w:r>
      <w:r w:rsidR="00540296">
        <w:t xml:space="preserve"> forretningerne får nye vare. </w:t>
      </w:r>
      <w:r w:rsidR="00384842">
        <w:t>Der</w:t>
      </w:r>
      <w:r w:rsidR="007720EA">
        <w:t xml:space="preserve"> </w:t>
      </w:r>
      <w:r w:rsidR="00384842">
        <w:t>er</w:t>
      </w:r>
      <w:r w:rsidR="007720EA">
        <w:t xml:space="preserve"> en mange til mange relation imellem </w:t>
      </w:r>
      <w:r w:rsidR="00384842">
        <w:t>forretningerne</w:t>
      </w:r>
      <w:r w:rsidR="007720EA">
        <w:t xml:space="preserve"> og </w:t>
      </w:r>
      <w:r w:rsidR="00384842">
        <w:t xml:space="preserve">produkterne, da en forretning kan have mange forskellige produkter og ét produkt kan blive solgt i mange forskellige forretninger. Der er derfor valgt at lave en klasse til relationen da vi har brug for en variable til at indeholde prisen for produktet i den specifikke forretning. Derfor kom vi på 3 entiteter i databasen Store, Product og </w:t>
      </w:r>
      <w:proofErr w:type="spellStart"/>
      <w:r w:rsidR="00384842">
        <w:t>HasA</w:t>
      </w:r>
      <w:proofErr w:type="spellEnd"/>
      <w:r w:rsidR="00384842">
        <w:t>.</w:t>
      </w:r>
    </w:p>
    <w:p w:rsidR="00A75CFF" w:rsidRDefault="00384842" w:rsidP="00A75CFF">
      <w:r>
        <w:t>K</w:t>
      </w:r>
      <w:r w:rsidR="007720EA">
        <w:t xml:space="preserve">lassen </w:t>
      </w:r>
      <w:proofErr w:type="spellStart"/>
      <w:r w:rsidR="007720EA">
        <w:t>HasA</w:t>
      </w:r>
      <w:proofErr w:type="spellEnd"/>
      <w:r w:rsidR="007720EA">
        <w:t xml:space="preserve"> indeholder en pris samt relationer til produktet og forretningen. </w:t>
      </w:r>
      <w:r>
        <w:t xml:space="preserve">Disse tre klasser gjorde at vores database kunne håndtere at en forretning ville begynde og sælge et nyt produkt, og en ny forretning åbnede. Måden det blev implementeret på var ved at Product indeholdte en liste af </w:t>
      </w:r>
      <w:proofErr w:type="spellStart"/>
      <w:r>
        <w:t>HasA</w:t>
      </w:r>
      <w:proofErr w:type="spellEnd"/>
      <w:r>
        <w:t>. Dette betyder at for produkterne</w:t>
      </w:r>
      <w:r w:rsidR="00F36193">
        <w:t xml:space="preserve"> og forretningerne er der </w:t>
      </w:r>
      <w:r>
        <w:t xml:space="preserve">kun én instans af for hver </w:t>
      </w:r>
      <w:r w:rsidR="00F36193">
        <w:t>produkt</w:t>
      </w:r>
      <w:r>
        <w:t xml:space="preserve"> eller for</w:t>
      </w:r>
      <w:r w:rsidR="00F36193">
        <w:t xml:space="preserve">retning der er, også har vi en </w:t>
      </w:r>
      <w:proofErr w:type="spellStart"/>
      <w:r>
        <w:t>HasA</w:t>
      </w:r>
      <w:proofErr w:type="spellEnd"/>
      <w:r>
        <w:t xml:space="preserve"> imellem hver </w:t>
      </w:r>
      <w:r w:rsidR="00F36193">
        <w:t>af de forretninger som sælger ét produkt</w:t>
      </w:r>
      <w:r>
        <w:t xml:space="preserve">, og kobler dem sammen på den måde. På samme måde indeholder </w:t>
      </w:r>
      <w:r w:rsidR="00F36193">
        <w:t>S</w:t>
      </w:r>
      <w:r>
        <w:t xml:space="preserve">tore også en liste af </w:t>
      </w:r>
      <w:proofErr w:type="spellStart"/>
      <w:r>
        <w:t>HasA</w:t>
      </w:r>
      <w:proofErr w:type="spellEnd"/>
      <w:r>
        <w:t xml:space="preserve"> for at kunne finde ud af om </w:t>
      </w:r>
      <w:r w:rsidR="00F36193">
        <w:t>ét produkt</w:t>
      </w:r>
      <w:r>
        <w:t xml:space="preserve"> sælges i den forretning.</w:t>
      </w:r>
    </w:p>
    <w:p w:rsidR="005822CC" w:rsidRPr="00A75CFF" w:rsidRDefault="005822CC" w:rsidP="00A75CFF">
      <w:r>
        <w:t xml:space="preserve">For at forretningerne ikke kan ændre prisen eller hvilke produktet de sælger ved andre forretninger har gruppen valgt at lave et login hvor vi gemmer alle login i databasen. Denne entitet har et Brugernavn, kodeord, og en reference til den forretning de har kontrol over. Så når der logges ind for en forretningsbestyre så har personen kun mulighed for at ændre hvordan han forretning skal fremstå. Derudover blev der lavet så Administratoren som kan tilføje og slette forretninger også fik et login. Dette login er lidt specielt i forhold til de andre da det giver adgang til administrationsdelen da forretningerne. Derfor blev </w:t>
      </w:r>
      <w:proofErr w:type="spellStart"/>
      <w:r>
        <w:t>Admin’en</w:t>
      </w:r>
      <w:proofErr w:type="spellEnd"/>
      <w:r>
        <w:t xml:space="preserve"> lavet med en forretning der hedder </w:t>
      </w:r>
      <w:proofErr w:type="spellStart"/>
      <w:r>
        <w:t>Admin</w:t>
      </w:r>
      <w:proofErr w:type="spellEnd"/>
      <w:r>
        <w:t>, og på den måde kender vi forskel på hvilken retning administrator programmet skal tage efter loginet.</w:t>
      </w:r>
      <w:bookmarkStart w:id="0" w:name="_GoBack"/>
      <w:bookmarkEnd w:id="0"/>
    </w:p>
    <w:sectPr w:rsidR="005822CC" w:rsidRPr="00A7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CFF"/>
    <w:rsid w:val="00384842"/>
    <w:rsid w:val="00540296"/>
    <w:rsid w:val="005822CC"/>
    <w:rsid w:val="007720EA"/>
    <w:rsid w:val="00871DC2"/>
    <w:rsid w:val="00A75CFF"/>
    <w:rsid w:val="00AA74E6"/>
    <w:rsid w:val="00D174C0"/>
    <w:rsid w:val="00E452EF"/>
    <w:rsid w:val="00F36193"/>
    <w:rsid w:val="00FA5C4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6F2B2-877D-40E3-B2CF-216A65A2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5C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5C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5CF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75CF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337</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Nielsen</dc:creator>
  <cp:keywords/>
  <dc:description/>
  <cp:lastModifiedBy>Nicklas Nielsen</cp:lastModifiedBy>
  <cp:revision>4</cp:revision>
  <dcterms:created xsi:type="dcterms:W3CDTF">2016-02-13T20:04:00Z</dcterms:created>
  <dcterms:modified xsi:type="dcterms:W3CDTF">2016-04-30T08:18:00Z</dcterms:modified>
</cp:coreProperties>
</file>